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D7D92" w14:textId="77777777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743719C3" w14:textId="17A1676C" w:rsidR="00081EC4" w:rsidRDefault="00C94498">
      <w:pPr>
        <w:jc w:val="right"/>
        <w:rPr>
          <w:lang w:val="pt-BR"/>
        </w:rPr>
      </w:pPr>
      <w:r w:rsidRPr="007225E9">
        <w:rPr>
          <w:noProof/>
        </w:rPr>
        <w:drawing>
          <wp:inline distT="0" distB="0" distL="0" distR="0" wp14:anchorId="26094D43" wp14:editId="4DE5D191">
            <wp:extent cx="5518150" cy="977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431E0" w14:textId="77777777" w:rsidR="00081EC4" w:rsidRDefault="00081EC4">
      <w:pPr>
        <w:jc w:val="right"/>
        <w:rPr>
          <w:lang w:val="pt-BR"/>
        </w:rPr>
      </w:pPr>
    </w:p>
    <w:p w14:paraId="4D59FE5E" w14:textId="77777777" w:rsidR="00081EC4" w:rsidRDefault="00081EC4">
      <w:pPr>
        <w:jc w:val="right"/>
        <w:rPr>
          <w:lang w:val="pt-BR"/>
        </w:rPr>
      </w:pPr>
    </w:p>
    <w:p w14:paraId="10804B7F" w14:textId="77777777" w:rsidR="00081EC4" w:rsidRDefault="00081EC4">
      <w:pPr>
        <w:jc w:val="right"/>
        <w:rPr>
          <w:lang w:val="pt-BR"/>
        </w:rPr>
      </w:pPr>
    </w:p>
    <w:p w14:paraId="4DC63C5A" w14:textId="77777777" w:rsidR="00081EC4" w:rsidRDefault="00081EC4">
      <w:pPr>
        <w:jc w:val="right"/>
        <w:rPr>
          <w:lang w:val="pt-BR"/>
        </w:rPr>
      </w:pPr>
    </w:p>
    <w:p w14:paraId="49062502" w14:textId="77777777" w:rsidR="00081EC4" w:rsidRDefault="00081EC4">
      <w:pPr>
        <w:jc w:val="right"/>
        <w:rPr>
          <w:lang w:val="pt-BR"/>
        </w:rPr>
      </w:pPr>
    </w:p>
    <w:p w14:paraId="0BC68F2D" w14:textId="77777777" w:rsidR="00081EC4" w:rsidRDefault="00081EC4">
      <w:pPr>
        <w:jc w:val="right"/>
        <w:rPr>
          <w:lang w:val="pt-BR"/>
        </w:rPr>
      </w:pPr>
    </w:p>
    <w:p w14:paraId="5B6F75D5" w14:textId="77777777" w:rsidR="00081EC4" w:rsidRDefault="00081EC4">
      <w:pPr>
        <w:jc w:val="right"/>
        <w:rPr>
          <w:lang w:val="pt-BR"/>
        </w:rPr>
      </w:pPr>
    </w:p>
    <w:p w14:paraId="5E0846F7" w14:textId="77777777" w:rsidR="00081EC4" w:rsidRDefault="00081EC4">
      <w:pPr>
        <w:jc w:val="right"/>
        <w:rPr>
          <w:lang w:val="pt-BR"/>
        </w:rPr>
      </w:pPr>
    </w:p>
    <w:p w14:paraId="7E9762B8" w14:textId="77777777" w:rsidR="00081EC4" w:rsidRDefault="00081EC4">
      <w:pPr>
        <w:jc w:val="right"/>
        <w:rPr>
          <w:lang w:val="pt-BR"/>
        </w:rPr>
      </w:pPr>
    </w:p>
    <w:p w14:paraId="10B329C1" w14:textId="77777777" w:rsidR="00081EC4" w:rsidRDefault="00081EC4">
      <w:pPr>
        <w:jc w:val="right"/>
        <w:rPr>
          <w:lang w:val="pt-BR"/>
        </w:rPr>
      </w:pPr>
    </w:p>
    <w:p w14:paraId="44557CCC" w14:textId="77777777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14:paraId="1EA173FB" w14:textId="77777777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14:paraId="32EB1DCE" w14:textId="77777777" w:rsidR="00BE4E48" w:rsidRDefault="00BE4E48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00E33577" w14:textId="77777777" w:rsidR="00081EC4" w:rsidRPr="00BE4E48" w:rsidRDefault="005C7F43">
      <w:pPr>
        <w:jc w:val="center"/>
        <w:outlineLvl w:val="0"/>
        <w:rPr>
          <w:rFonts w:ascii="Arial" w:hAnsi="Arial"/>
          <w:b/>
          <w:sz w:val="44"/>
          <w:szCs w:val="44"/>
          <w:lang w:val="pt-BR"/>
        </w:rPr>
      </w:pPr>
      <w:r w:rsidRPr="00BE4E48">
        <w:rPr>
          <w:rFonts w:ascii="Arial" w:hAnsi="Arial"/>
          <w:b/>
          <w:sz w:val="44"/>
          <w:szCs w:val="44"/>
          <w:lang w:val="pt-BR"/>
        </w:rPr>
        <w:t>TCC – Trabalho de Conclusão de Curso</w:t>
      </w:r>
    </w:p>
    <w:p w14:paraId="2786D09A" w14:textId="77777777" w:rsidR="00081EC4" w:rsidRPr="00BE4E48" w:rsidRDefault="00081EC4">
      <w:pPr>
        <w:jc w:val="center"/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79FD6A87" w14:textId="77777777" w:rsidR="00385BB1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09ECA66F" w14:textId="77777777" w:rsidR="00081EC4" w:rsidRDefault="00081EC4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56B9A30D" w14:textId="77777777" w:rsidR="00081EC4" w:rsidRDefault="00081EC4">
      <w:pPr>
        <w:rPr>
          <w:sz w:val="40"/>
          <w:lang w:val="pt-BR"/>
        </w:rPr>
      </w:pPr>
    </w:p>
    <w:p w14:paraId="5AE7C4D6" w14:textId="19FF1B06" w:rsidR="00A139F6" w:rsidRDefault="00C94498" w:rsidP="00A139F6">
      <w:pPr>
        <w:tabs>
          <w:tab w:val="left" w:pos="3686"/>
        </w:tabs>
        <w:spacing w:line="360" w:lineRule="auto"/>
        <w:ind w:left="3600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A139F6">
        <w:rPr>
          <w:rFonts w:ascii="Arial" w:hAnsi="Arial"/>
          <w:b/>
          <w:sz w:val="24"/>
          <w:lang w:val="pt-BR"/>
        </w:rPr>
        <w:t>:</w:t>
      </w:r>
    </w:p>
    <w:p w14:paraId="6ABC66C8" w14:textId="63214F6C" w:rsidR="00A139F6" w:rsidRDefault="00A139F6" w:rsidP="00A139F6">
      <w:pPr>
        <w:tabs>
          <w:tab w:val="left" w:pos="3686"/>
        </w:tabs>
        <w:spacing w:line="360" w:lineRule="auto"/>
        <w:ind w:left="3600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Fabio Jesus Cavalcante</w:t>
      </w:r>
    </w:p>
    <w:p w14:paraId="0FF0C9F0" w14:textId="518BFEF5" w:rsidR="00A139F6" w:rsidRDefault="00A139F6" w:rsidP="00A139F6">
      <w:pPr>
        <w:tabs>
          <w:tab w:val="left" w:pos="3686"/>
        </w:tabs>
        <w:spacing w:line="360" w:lineRule="auto"/>
        <w:ind w:left="3600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Gabriela Sousa</w:t>
      </w:r>
    </w:p>
    <w:p w14:paraId="7D988EBE" w14:textId="073023BC" w:rsidR="00A139F6" w:rsidRDefault="00A139F6" w:rsidP="00A139F6">
      <w:pPr>
        <w:tabs>
          <w:tab w:val="left" w:pos="3686"/>
        </w:tabs>
        <w:spacing w:line="360" w:lineRule="auto"/>
        <w:ind w:left="3600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Jonas Ferreira</w:t>
      </w:r>
    </w:p>
    <w:p w14:paraId="09DA88BB" w14:textId="701EB5AF" w:rsidR="009E70C4" w:rsidRDefault="00A139F6" w:rsidP="00A139F6">
      <w:pPr>
        <w:tabs>
          <w:tab w:val="left" w:pos="3686"/>
        </w:tabs>
        <w:spacing w:line="360" w:lineRule="auto"/>
        <w:ind w:left="3600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Victor Machado</w:t>
      </w:r>
    </w:p>
    <w:p w14:paraId="1FBC15B9" w14:textId="77777777" w:rsidR="009E70C4" w:rsidRDefault="009E70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0D9A1EFF" w14:textId="77777777" w:rsidR="009E70C4" w:rsidRDefault="009E70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6CA3C65F" w14:textId="77777777" w:rsidR="00081EC4" w:rsidRDefault="00081EC4">
      <w:pPr>
        <w:tabs>
          <w:tab w:val="left" w:pos="4678"/>
          <w:tab w:val="left" w:pos="6237"/>
        </w:tabs>
        <w:ind w:left="4678"/>
        <w:rPr>
          <w:lang w:val="pt-BR"/>
        </w:rPr>
      </w:pPr>
      <w:r>
        <w:rPr>
          <w:lang w:val="pt-BR"/>
        </w:rPr>
        <w:t xml:space="preserve">              </w:t>
      </w:r>
      <w:r>
        <w:rPr>
          <w:lang w:val="pt-BR"/>
        </w:rPr>
        <w:tab/>
      </w:r>
    </w:p>
    <w:p w14:paraId="61FE0B05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69F996DB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271D39CF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273F8368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4AA0F204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1B715700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662362C8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6916CF1" w14:textId="1650A9CD" w:rsidR="00081EC4" w:rsidRDefault="00081EC4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20</w:t>
      </w:r>
      <w:r w:rsidR="00C94498">
        <w:rPr>
          <w:rFonts w:ascii="Arial" w:hAnsi="Arial"/>
          <w:b/>
          <w:sz w:val="24"/>
          <w:lang w:val="pt-BR"/>
        </w:rPr>
        <w:t>20</w:t>
      </w:r>
    </w:p>
    <w:p w14:paraId="440D5508" w14:textId="77777777" w:rsidR="00081EC4" w:rsidRDefault="00081EC4">
      <w:pPr>
        <w:pStyle w:val="Indice"/>
        <w:jc w:val="right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DETALHADO</w:t>
      </w:r>
    </w:p>
    <w:p w14:paraId="1D051263" w14:textId="710011D2" w:rsidR="00672C5F" w:rsidRDefault="00081EC4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"Titulo 2;2;Titulo 1;1;Titulo 3;3" </w:instrText>
      </w:r>
      <w:r>
        <w:fldChar w:fldCharType="separate"/>
      </w:r>
      <w:r w:rsidR="00672C5F" w:rsidRPr="005915C1">
        <w:rPr>
          <w:noProof/>
        </w:rPr>
        <w:t>3.</w:t>
      </w:r>
      <w:r w:rsidR="00672C5F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672C5F" w:rsidRPr="005915C1">
        <w:rPr>
          <w:noProof/>
        </w:rPr>
        <w:t>Requisitos do Sistema de Software</w:t>
      </w:r>
      <w:r w:rsidR="00672C5F">
        <w:rPr>
          <w:noProof/>
        </w:rPr>
        <w:tab/>
      </w:r>
      <w:r w:rsidR="00672C5F">
        <w:rPr>
          <w:noProof/>
        </w:rPr>
        <w:fldChar w:fldCharType="begin"/>
      </w:r>
      <w:r w:rsidR="00672C5F">
        <w:rPr>
          <w:noProof/>
        </w:rPr>
        <w:instrText xml:space="preserve"> PAGEREF _Toc49378737 \h </w:instrText>
      </w:r>
      <w:r w:rsidR="00672C5F">
        <w:rPr>
          <w:noProof/>
        </w:rPr>
      </w:r>
      <w:r w:rsidR="00672C5F">
        <w:rPr>
          <w:noProof/>
        </w:rPr>
        <w:fldChar w:fldCharType="separate"/>
      </w:r>
      <w:r w:rsidR="00672C5F">
        <w:rPr>
          <w:noProof/>
        </w:rPr>
        <w:t>3</w:t>
      </w:r>
      <w:r w:rsidR="00672C5F">
        <w:rPr>
          <w:noProof/>
        </w:rPr>
        <w:fldChar w:fldCharType="end"/>
      </w:r>
    </w:p>
    <w:p w14:paraId="669F1ED4" w14:textId="2DA8F546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>Requisitos Funcionais</w:t>
      </w:r>
      <w:r w:rsidRPr="00912909">
        <w:rPr>
          <w:noProof/>
          <w:lang w:val="pt-BR"/>
        </w:rPr>
        <w:tab/>
      </w:r>
      <w:r>
        <w:rPr>
          <w:noProof/>
        </w:rPr>
        <w:fldChar w:fldCharType="begin"/>
      </w:r>
      <w:r w:rsidRPr="00912909">
        <w:rPr>
          <w:noProof/>
          <w:lang w:val="pt-BR"/>
        </w:rPr>
        <w:instrText xml:space="preserve"> PAGEREF _Toc49378738 \h </w:instrText>
      </w:r>
      <w:r>
        <w:rPr>
          <w:noProof/>
        </w:rPr>
      </w:r>
      <w:r>
        <w:rPr>
          <w:noProof/>
        </w:rPr>
        <w:fldChar w:fldCharType="separate"/>
      </w:r>
      <w:r w:rsidRPr="0091290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16E9412" w14:textId="567503FA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>Modelagem Funcional</w:t>
      </w:r>
      <w:r w:rsidRPr="00912909">
        <w:rPr>
          <w:noProof/>
          <w:lang w:val="pt-BR"/>
        </w:rPr>
        <w:tab/>
      </w:r>
      <w:r>
        <w:rPr>
          <w:noProof/>
        </w:rPr>
        <w:fldChar w:fldCharType="begin"/>
      </w:r>
      <w:r w:rsidRPr="00912909">
        <w:rPr>
          <w:noProof/>
          <w:lang w:val="pt-BR"/>
        </w:rPr>
        <w:instrText xml:space="preserve"> PAGEREF _Toc49378739 \h </w:instrText>
      </w:r>
      <w:r>
        <w:rPr>
          <w:noProof/>
        </w:rPr>
      </w:r>
      <w:r>
        <w:rPr>
          <w:noProof/>
        </w:rPr>
        <w:fldChar w:fldCharType="separate"/>
      </w:r>
      <w:r w:rsidRPr="0091290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A331CFB" w14:textId="5CE00834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>Requisitos Não-Funcionais</w:t>
      </w:r>
      <w:r w:rsidRPr="00912909">
        <w:rPr>
          <w:noProof/>
          <w:lang w:val="pt-BR"/>
        </w:rPr>
        <w:tab/>
      </w:r>
      <w:r>
        <w:rPr>
          <w:noProof/>
        </w:rPr>
        <w:fldChar w:fldCharType="begin"/>
      </w:r>
      <w:r w:rsidRPr="00912909">
        <w:rPr>
          <w:noProof/>
          <w:lang w:val="pt-BR"/>
        </w:rPr>
        <w:instrText xml:space="preserve"> PAGEREF _Toc49378740 \h </w:instrText>
      </w:r>
      <w:r>
        <w:rPr>
          <w:noProof/>
        </w:rPr>
      </w:r>
      <w:r>
        <w:rPr>
          <w:noProof/>
        </w:rPr>
        <w:fldChar w:fldCharType="separate"/>
      </w:r>
      <w:r w:rsidRPr="00912909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5EB83A0" w14:textId="51E636A2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3.4.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 xml:space="preserve">Protótipo – </w:t>
      </w:r>
      <w:r w:rsidRPr="005915C1">
        <w:rPr>
          <w:noProof/>
          <w:highlight w:val="yellow"/>
          <w:lang w:val="pt-BR"/>
        </w:rPr>
        <w:t>FAZER POSTERIORMENTE</w:t>
      </w:r>
      <w:r w:rsidRPr="00912909">
        <w:rPr>
          <w:noProof/>
          <w:lang w:val="pt-BR"/>
        </w:rPr>
        <w:tab/>
      </w:r>
      <w:r>
        <w:rPr>
          <w:noProof/>
        </w:rPr>
        <w:fldChar w:fldCharType="begin"/>
      </w:r>
      <w:r w:rsidRPr="00912909">
        <w:rPr>
          <w:noProof/>
          <w:lang w:val="pt-BR"/>
        </w:rPr>
        <w:instrText xml:space="preserve"> PAGEREF _Toc49378741 \h </w:instrText>
      </w:r>
      <w:r>
        <w:rPr>
          <w:noProof/>
        </w:rPr>
      </w:r>
      <w:r>
        <w:rPr>
          <w:noProof/>
        </w:rPr>
        <w:fldChar w:fldCharType="separate"/>
      </w:r>
      <w:r w:rsidRPr="00912909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1725908B" w14:textId="1C8B297F" w:rsidR="00672C5F" w:rsidRDefault="00672C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915C1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5915C1">
        <w:rPr>
          <w:noProof/>
        </w:rPr>
        <w:t>Análise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_Toc49378742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26E696" w14:textId="141ABD50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>Diagrama de Classes de Análise (Visão de Negócio)</w:t>
      </w:r>
      <w:r w:rsidRPr="00912909">
        <w:rPr>
          <w:noProof/>
          <w:lang w:val="pt-BR"/>
        </w:rPr>
        <w:tab/>
      </w:r>
      <w:r>
        <w:rPr>
          <w:noProof/>
        </w:rPr>
        <w:fldChar w:fldCharType="begin"/>
      </w:r>
      <w:r w:rsidRPr="00912909">
        <w:rPr>
          <w:noProof/>
          <w:lang w:val="pt-BR"/>
        </w:rPr>
        <w:instrText xml:space="preserve"> PAGEREF _Toc49378743 \h </w:instrText>
      </w:r>
      <w:r>
        <w:rPr>
          <w:noProof/>
        </w:rPr>
      </w:r>
      <w:r>
        <w:rPr>
          <w:noProof/>
        </w:rPr>
        <w:fldChar w:fldCharType="separate"/>
      </w:r>
      <w:r w:rsidRPr="00912909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4A68C3E9" w14:textId="667C55D8" w:rsidR="00672C5F" w:rsidRDefault="00672C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915C1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5915C1">
        <w:rPr>
          <w:noProof/>
        </w:rPr>
        <w:t>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_Toc49378744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309D0F" w14:textId="1AAE3200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5.1.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>Arquitetura do Sistema</w:t>
      </w:r>
      <w:r w:rsidRPr="00912909">
        <w:rPr>
          <w:noProof/>
          <w:lang w:val="pt-BR"/>
        </w:rPr>
        <w:tab/>
      </w:r>
      <w:r>
        <w:rPr>
          <w:noProof/>
        </w:rPr>
        <w:fldChar w:fldCharType="begin"/>
      </w:r>
      <w:r w:rsidRPr="00912909">
        <w:rPr>
          <w:noProof/>
          <w:lang w:val="pt-BR"/>
        </w:rPr>
        <w:instrText xml:space="preserve"> PAGEREF _Toc49378745 \h </w:instrText>
      </w:r>
      <w:r>
        <w:rPr>
          <w:noProof/>
        </w:rPr>
      </w:r>
      <w:r>
        <w:rPr>
          <w:noProof/>
        </w:rPr>
        <w:fldChar w:fldCharType="separate"/>
      </w:r>
      <w:r w:rsidRPr="00912909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54061301" w14:textId="13D78602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5.2.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>Diagrama de Classes de Projeto por Caso de Uso</w:t>
      </w:r>
      <w:r w:rsidRPr="00912909">
        <w:rPr>
          <w:noProof/>
          <w:lang w:val="pt-BR"/>
        </w:rPr>
        <w:tab/>
      </w:r>
      <w:r>
        <w:rPr>
          <w:noProof/>
        </w:rPr>
        <w:fldChar w:fldCharType="begin"/>
      </w:r>
      <w:r w:rsidRPr="00912909">
        <w:rPr>
          <w:noProof/>
          <w:lang w:val="pt-BR"/>
        </w:rPr>
        <w:instrText xml:space="preserve"> PAGEREF _Toc49378746 \h </w:instrText>
      </w:r>
      <w:r>
        <w:rPr>
          <w:noProof/>
        </w:rPr>
      </w:r>
      <w:r>
        <w:rPr>
          <w:noProof/>
        </w:rPr>
        <w:fldChar w:fldCharType="separate"/>
      </w:r>
      <w:r w:rsidRPr="00912909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0813DCF1" w14:textId="694F6E60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5.3.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>Diagrama de atividades</w:t>
      </w:r>
      <w:r w:rsidRPr="00912909">
        <w:rPr>
          <w:noProof/>
          <w:lang w:val="pt-BR"/>
        </w:rPr>
        <w:tab/>
      </w:r>
      <w:r>
        <w:rPr>
          <w:noProof/>
        </w:rPr>
        <w:fldChar w:fldCharType="begin"/>
      </w:r>
      <w:r w:rsidRPr="00912909">
        <w:rPr>
          <w:noProof/>
          <w:lang w:val="pt-BR"/>
        </w:rPr>
        <w:instrText xml:space="preserve"> PAGEREF _Toc49378747 \h </w:instrText>
      </w:r>
      <w:r>
        <w:rPr>
          <w:noProof/>
        </w:rPr>
      </w:r>
      <w:r>
        <w:rPr>
          <w:noProof/>
        </w:rPr>
        <w:fldChar w:fldCharType="separate"/>
      </w:r>
      <w:r w:rsidRPr="00912909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7D0FB947" w14:textId="6992EDE0" w:rsidR="00672C5F" w:rsidRDefault="00672C5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5.4.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5915C1">
        <w:rPr>
          <w:noProof/>
          <w:lang w:val="pt-BR"/>
        </w:rPr>
        <w:t>Diagrama de estados</w:t>
      </w:r>
      <w:r w:rsidRPr="00912909">
        <w:rPr>
          <w:noProof/>
          <w:lang w:val="pt-BR"/>
        </w:rPr>
        <w:tab/>
      </w:r>
      <w:r>
        <w:rPr>
          <w:noProof/>
        </w:rPr>
        <w:fldChar w:fldCharType="begin"/>
      </w:r>
      <w:r w:rsidRPr="00912909">
        <w:rPr>
          <w:noProof/>
          <w:lang w:val="pt-BR"/>
        </w:rPr>
        <w:instrText xml:space="preserve"> PAGEREF _Toc49378748 \h </w:instrText>
      </w:r>
      <w:r>
        <w:rPr>
          <w:noProof/>
        </w:rPr>
      </w:r>
      <w:r>
        <w:rPr>
          <w:noProof/>
        </w:rPr>
        <w:fldChar w:fldCharType="separate"/>
      </w:r>
      <w:r w:rsidRPr="00912909">
        <w:rPr>
          <w:noProof/>
          <w:lang w:val="pt-BR"/>
        </w:rPr>
        <w:t>12</w:t>
      </w:r>
      <w:r>
        <w:rPr>
          <w:noProof/>
        </w:rPr>
        <w:fldChar w:fldCharType="end"/>
      </w:r>
    </w:p>
    <w:p w14:paraId="5F43CDAE" w14:textId="11945796" w:rsidR="00672C5F" w:rsidRDefault="00672C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915C1">
        <w:rPr>
          <w:noProof/>
        </w:rPr>
        <w:t>6.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_Toc49378749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73673D6" w14:textId="2A6FA521" w:rsidR="00672C5F" w:rsidRDefault="00672C5F">
      <w:pPr>
        <w:pStyle w:val="Sumrio2"/>
        <w:tabs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6.1. Plano de Testes</w:t>
      </w:r>
      <w:r w:rsidRPr="00912909">
        <w:rPr>
          <w:noProof/>
          <w:lang w:val="pt-BR"/>
        </w:rPr>
        <w:tab/>
      </w:r>
      <w:r>
        <w:rPr>
          <w:noProof/>
        </w:rPr>
        <w:fldChar w:fldCharType="begin"/>
      </w:r>
      <w:r w:rsidRPr="00912909">
        <w:rPr>
          <w:noProof/>
          <w:lang w:val="pt-BR"/>
        </w:rPr>
        <w:instrText xml:space="preserve"> PAGEREF _Toc49378750 \h </w:instrText>
      </w:r>
      <w:r>
        <w:rPr>
          <w:noProof/>
        </w:rPr>
      </w:r>
      <w:r>
        <w:rPr>
          <w:noProof/>
        </w:rPr>
        <w:fldChar w:fldCharType="separate"/>
      </w:r>
      <w:r w:rsidRPr="00912909">
        <w:rPr>
          <w:noProof/>
          <w:lang w:val="pt-BR"/>
        </w:rPr>
        <w:t>13</w:t>
      </w:r>
      <w:r>
        <w:rPr>
          <w:noProof/>
        </w:rPr>
        <w:fldChar w:fldCharType="end"/>
      </w:r>
    </w:p>
    <w:p w14:paraId="0F06BA9A" w14:textId="43457658" w:rsidR="00672C5F" w:rsidRDefault="00672C5F">
      <w:pPr>
        <w:pStyle w:val="Sumrio2"/>
        <w:tabs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5915C1">
        <w:rPr>
          <w:noProof/>
          <w:lang w:val="pt-BR"/>
        </w:rPr>
        <w:t>6.2. Roteiro de Testes</w:t>
      </w:r>
      <w:r w:rsidRPr="00912909">
        <w:rPr>
          <w:noProof/>
          <w:lang w:val="pt-BR"/>
        </w:rPr>
        <w:tab/>
      </w:r>
      <w:r>
        <w:rPr>
          <w:noProof/>
        </w:rPr>
        <w:fldChar w:fldCharType="begin"/>
      </w:r>
      <w:r w:rsidRPr="00912909">
        <w:rPr>
          <w:noProof/>
          <w:lang w:val="pt-BR"/>
        </w:rPr>
        <w:instrText xml:space="preserve"> PAGEREF _Toc49378751 \h </w:instrText>
      </w:r>
      <w:r>
        <w:rPr>
          <w:noProof/>
        </w:rPr>
      </w:r>
      <w:r>
        <w:rPr>
          <w:noProof/>
        </w:rPr>
        <w:fldChar w:fldCharType="separate"/>
      </w:r>
      <w:r w:rsidRPr="00912909">
        <w:rPr>
          <w:noProof/>
          <w:lang w:val="pt-BR"/>
        </w:rPr>
        <w:t>13</w:t>
      </w:r>
      <w:r>
        <w:rPr>
          <w:noProof/>
        </w:rPr>
        <w:fldChar w:fldCharType="end"/>
      </w:r>
    </w:p>
    <w:p w14:paraId="0B197772" w14:textId="103161F7" w:rsidR="00C94498" w:rsidRPr="00912909" w:rsidRDefault="00081EC4" w:rsidP="009E70C4">
      <w:pPr>
        <w:rPr>
          <w:rFonts w:ascii="Arial" w:hAnsi="Arial"/>
          <w:b/>
          <w:lang w:val="pt-BR"/>
        </w:rPr>
      </w:pPr>
      <w:r>
        <w:rPr>
          <w:rFonts w:ascii="Arial" w:hAnsi="Arial"/>
          <w:b/>
        </w:rPr>
        <w:fldChar w:fldCharType="end"/>
      </w:r>
      <w:bookmarkEnd w:id="0"/>
      <w:bookmarkEnd w:id="1"/>
    </w:p>
    <w:p w14:paraId="4972448E" w14:textId="77777777" w:rsidR="00C94498" w:rsidRPr="00912909" w:rsidRDefault="00C94498">
      <w:pPr>
        <w:jc w:val="left"/>
        <w:rPr>
          <w:rFonts w:ascii="Arial" w:hAnsi="Arial"/>
          <w:b/>
          <w:lang w:val="pt-BR"/>
        </w:rPr>
      </w:pPr>
      <w:r w:rsidRPr="00912909">
        <w:rPr>
          <w:rFonts w:ascii="Arial" w:hAnsi="Arial"/>
          <w:b/>
          <w:lang w:val="pt-BR"/>
        </w:rPr>
        <w:br w:type="page"/>
      </w:r>
    </w:p>
    <w:p w14:paraId="3952AFED" w14:textId="77777777" w:rsidR="004423A1" w:rsidRPr="00912909" w:rsidRDefault="004423A1" w:rsidP="009E70C4">
      <w:pPr>
        <w:rPr>
          <w:lang w:val="pt-BR"/>
        </w:rPr>
      </w:pPr>
    </w:p>
    <w:p w14:paraId="6B07FA39" w14:textId="77777777" w:rsidR="00081EC4" w:rsidRDefault="00081EC4" w:rsidP="00BC009A">
      <w:pPr>
        <w:pStyle w:val="Titulo1"/>
        <w:numPr>
          <w:ilvl w:val="0"/>
          <w:numId w:val="27"/>
        </w:numPr>
        <w:rPr>
          <w:lang w:val="pt-BR"/>
        </w:rPr>
      </w:pPr>
      <w:bookmarkStart w:id="2" w:name="_Toc49378737"/>
      <w:r>
        <w:rPr>
          <w:lang w:val="pt-BR"/>
        </w:rPr>
        <w:t>Requisitos do Sistema</w:t>
      </w:r>
      <w:r w:rsidR="00BB1BBE">
        <w:rPr>
          <w:lang w:val="pt-BR"/>
        </w:rPr>
        <w:t xml:space="preserve"> de Software</w:t>
      </w:r>
      <w:bookmarkEnd w:id="2"/>
    </w:p>
    <w:p w14:paraId="7FCCDC50" w14:textId="09DFF4D8" w:rsidR="00F70A6F" w:rsidRPr="00912909" w:rsidRDefault="00912909" w:rsidP="00912909">
      <w:pPr>
        <w:pStyle w:val="P2"/>
        <w:rPr>
          <w:rFonts w:ascii="Arial" w:hAnsi="Arial" w:cs="Arial"/>
          <w:sz w:val="22"/>
          <w:szCs w:val="22"/>
          <w:highlight w:val="yellow"/>
        </w:rPr>
      </w:pPr>
      <w:bookmarkStart w:id="3" w:name="_Toc497896626"/>
      <w:bookmarkStart w:id="4" w:name="_Toc497896683"/>
      <w:bookmarkStart w:id="5" w:name="_Toc497727740"/>
      <w:bookmarkStart w:id="6" w:name="_Toc468086043"/>
      <w:bookmarkStart w:id="7" w:name="_Toc497896535"/>
      <w:bookmarkStart w:id="8" w:name="_Toc307155209"/>
      <w:bookmarkStart w:id="9" w:name="_Toc497728153"/>
      <w:r w:rsidRPr="00FE36FC">
        <w:rPr>
          <w:rFonts w:ascii="Arial" w:hAnsi="Arial" w:cs="Arial"/>
          <w:sz w:val="22"/>
          <w:szCs w:val="22"/>
        </w:rPr>
        <w:t>Este capítulo tem como objetivo especificar os requisitos funcionais, não funcionais e a regras de negócio, bem como apresentar o protótipo de telas.</w:t>
      </w:r>
      <w:bookmarkEnd w:id="3"/>
      <w:bookmarkEnd w:id="4"/>
      <w:bookmarkEnd w:id="5"/>
      <w:bookmarkEnd w:id="6"/>
      <w:bookmarkEnd w:id="7"/>
      <w:bookmarkEnd w:id="8"/>
      <w:bookmarkEnd w:id="9"/>
    </w:p>
    <w:p w14:paraId="712CF1A7" w14:textId="77777777" w:rsidR="00081EC4" w:rsidRPr="00FD3F9A" w:rsidRDefault="00081EC4" w:rsidP="00EB53C4">
      <w:pPr>
        <w:pStyle w:val="Titulo2"/>
        <w:numPr>
          <w:ilvl w:val="0"/>
          <w:numId w:val="23"/>
        </w:numPr>
        <w:rPr>
          <w:lang w:val="pt-BR"/>
        </w:rPr>
      </w:pPr>
      <w:bookmarkStart w:id="10" w:name="_Toc49378738"/>
      <w:r w:rsidRPr="00FD3F9A">
        <w:rPr>
          <w:lang w:val="pt-BR"/>
        </w:rPr>
        <w:t>Requisitos Funcionais</w:t>
      </w:r>
      <w:bookmarkEnd w:id="10"/>
    </w:p>
    <w:p w14:paraId="72B43CE6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bookmarkStart w:id="11" w:name="_Toc49378739"/>
      <w:r w:rsidRPr="00926717">
        <w:rPr>
          <w:rFonts w:ascii="Arial" w:hAnsi="Arial" w:cs="Arial"/>
          <w:b/>
          <w:sz w:val="22"/>
          <w:szCs w:val="22"/>
          <w:lang w:val="pt-BR"/>
        </w:rPr>
        <w:t>[RF001] – Detecção de faixas e c</w:t>
      </w:r>
      <w:r w:rsidRPr="00FE36FC">
        <w:rPr>
          <w:rFonts w:ascii="Arial" w:hAnsi="Arial" w:cs="Arial"/>
          <w:b/>
          <w:sz w:val="22"/>
          <w:szCs w:val="22"/>
          <w:lang w:val="pt-PT"/>
        </w:rPr>
        <w:t>á</w:t>
      </w:r>
      <w:r w:rsidRPr="00926717">
        <w:rPr>
          <w:rFonts w:ascii="Arial" w:hAnsi="Arial" w:cs="Arial"/>
          <w:b/>
          <w:sz w:val="22"/>
          <w:szCs w:val="22"/>
          <w:lang w:val="pt-BR"/>
        </w:rPr>
        <w:t>lculo dos ângulos de esterçamento das rodas.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12909" w:rsidRPr="00FE36FC" w14:paraId="5C3ACF63" w14:textId="77777777" w:rsidTr="00912909">
        <w:tc>
          <w:tcPr>
            <w:tcW w:w="1809" w:type="dxa"/>
          </w:tcPr>
          <w:p w14:paraId="079125A4" w14:textId="77777777" w:rsidR="00912909" w:rsidRPr="00FE36FC" w:rsidRDefault="00912909" w:rsidP="00912909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FE36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14:paraId="665DAF36" w14:textId="77777777" w:rsidR="00912909" w:rsidRPr="00FE36FC" w:rsidRDefault="00912909" w:rsidP="00912909">
            <w:pPr>
              <w:numPr>
                <w:ilvl w:val="0"/>
                <w:numId w:val="36"/>
              </w:num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sym w:font="Wingdings" w:char="F06E"/>
            </w:r>
          </w:p>
        </w:tc>
        <w:tc>
          <w:tcPr>
            <w:tcW w:w="1984" w:type="dxa"/>
          </w:tcPr>
          <w:p w14:paraId="33179205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25" w:type="dxa"/>
          </w:tcPr>
          <w:p w14:paraId="2A4996C5" w14:textId="77777777" w:rsidR="00912909" w:rsidRPr="00FE36FC" w:rsidRDefault="00912909" w:rsidP="00912909">
            <w:pPr>
              <w:spacing w:before="240" w:after="2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429CBF2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3281EE96" w14:textId="77777777" w:rsidR="00912909" w:rsidRPr="00FE36FC" w:rsidRDefault="00912909" w:rsidP="00912909">
            <w:pPr>
              <w:spacing w:before="240" w:after="2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1" w:type="dxa"/>
          </w:tcPr>
          <w:p w14:paraId="3DAACB02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5732E3A1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: Este requisito permite </w:t>
      </w:r>
      <w:r w:rsidRPr="00926717">
        <w:rPr>
          <w:rFonts w:ascii="Arial" w:hAnsi="Arial" w:cs="Arial"/>
          <w:sz w:val="22"/>
          <w:szCs w:val="22"/>
          <w:lang w:val="pt-BR"/>
        </w:rPr>
        <w:t>que o robô se mantenha na faixa de rodagem corretamente e realize o controle de direção no modo “ruas e avenidas”</w:t>
      </w:r>
    </w:p>
    <w:p w14:paraId="56536916" w14:textId="77777777" w:rsidR="00912909" w:rsidRPr="00FE36FC" w:rsidRDefault="00912909" w:rsidP="00912909">
      <w:pPr>
        <w:spacing w:line="360" w:lineRule="auto"/>
        <w:rPr>
          <w:rFonts w:ascii="Arial" w:hAnsi="Arial" w:cs="Arial"/>
          <w:sz w:val="22"/>
          <w:szCs w:val="22"/>
          <w:highlight w:val="yellow"/>
          <w:lang w:val="pt-BR"/>
        </w:rPr>
      </w:pPr>
    </w:p>
    <w:p w14:paraId="58F3436A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926717">
        <w:rPr>
          <w:rFonts w:ascii="Arial" w:hAnsi="Arial" w:cs="Arial"/>
          <w:b/>
          <w:sz w:val="22"/>
          <w:szCs w:val="22"/>
          <w:lang w:val="pt-BR"/>
        </w:rPr>
        <w:t>[RF002] – Detecção de sinalização de trânsito.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12909" w:rsidRPr="00FE36FC" w14:paraId="0950AE66" w14:textId="77777777" w:rsidTr="00912909">
        <w:tc>
          <w:tcPr>
            <w:tcW w:w="1809" w:type="dxa"/>
          </w:tcPr>
          <w:p w14:paraId="076E0BDC" w14:textId="77777777" w:rsidR="00912909" w:rsidRPr="00FE36FC" w:rsidRDefault="00912909" w:rsidP="00912909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FE36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14:paraId="23C99BF0" w14:textId="77777777" w:rsidR="00912909" w:rsidRPr="00FE36FC" w:rsidRDefault="00912909" w:rsidP="00912909">
            <w:pPr>
              <w:numPr>
                <w:ilvl w:val="0"/>
                <w:numId w:val="36"/>
              </w:num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sym w:font="Wingdings" w:char="F06E"/>
            </w:r>
          </w:p>
        </w:tc>
        <w:tc>
          <w:tcPr>
            <w:tcW w:w="1984" w:type="dxa"/>
          </w:tcPr>
          <w:p w14:paraId="087015B1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25" w:type="dxa"/>
          </w:tcPr>
          <w:p w14:paraId="4EFCD010" w14:textId="77777777" w:rsidR="00912909" w:rsidRPr="00FE36FC" w:rsidRDefault="00912909" w:rsidP="00912909">
            <w:pPr>
              <w:spacing w:before="240" w:after="2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C6C875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0C0517C2" w14:textId="77777777" w:rsidR="00912909" w:rsidRPr="00FE36FC" w:rsidRDefault="00912909" w:rsidP="00912909">
            <w:pPr>
              <w:spacing w:before="240" w:after="2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1" w:type="dxa"/>
          </w:tcPr>
          <w:p w14:paraId="3A6D2C7E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773F439C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: Este requisito permite </w:t>
      </w:r>
      <w:r w:rsidRPr="00926717">
        <w:rPr>
          <w:rFonts w:ascii="Arial" w:hAnsi="Arial" w:cs="Arial"/>
          <w:sz w:val="22"/>
          <w:szCs w:val="22"/>
          <w:lang w:val="pt-BR"/>
        </w:rPr>
        <w:t>que o robô respeite as sinalizações de trânsito, como por exemplo, placas de pare.</w:t>
      </w:r>
    </w:p>
    <w:p w14:paraId="5111BF97" w14:textId="77777777" w:rsidR="00912909" w:rsidRPr="00FE36FC" w:rsidRDefault="00912909" w:rsidP="00912909">
      <w:pPr>
        <w:spacing w:line="360" w:lineRule="auto"/>
        <w:rPr>
          <w:rFonts w:ascii="Arial" w:hAnsi="Arial" w:cs="Arial"/>
          <w:sz w:val="22"/>
          <w:szCs w:val="22"/>
          <w:highlight w:val="yellow"/>
          <w:lang w:val="pt-BR"/>
        </w:rPr>
      </w:pPr>
    </w:p>
    <w:p w14:paraId="30EFF0E1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926717">
        <w:rPr>
          <w:rFonts w:ascii="Arial" w:hAnsi="Arial" w:cs="Arial"/>
          <w:b/>
          <w:sz w:val="22"/>
          <w:szCs w:val="22"/>
          <w:lang w:val="pt-BR"/>
        </w:rPr>
        <w:t>[RF003] – Controle de velocidade baseado na sinalização de trânsito.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12909" w:rsidRPr="00FE36FC" w14:paraId="3DCD26A2" w14:textId="77777777" w:rsidTr="00912909">
        <w:tc>
          <w:tcPr>
            <w:tcW w:w="1809" w:type="dxa"/>
          </w:tcPr>
          <w:p w14:paraId="7FF8A63A" w14:textId="77777777" w:rsidR="00912909" w:rsidRPr="00FE36FC" w:rsidRDefault="00912909" w:rsidP="00912909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FE36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14:paraId="010DEBA5" w14:textId="77777777" w:rsidR="00912909" w:rsidRPr="00FE36FC" w:rsidRDefault="00912909" w:rsidP="00912909">
            <w:pPr>
              <w:numPr>
                <w:ilvl w:val="0"/>
                <w:numId w:val="36"/>
              </w:num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E15D410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25" w:type="dxa"/>
          </w:tcPr>
          <w:p w14:paraId="7675295A" w14:textId="77777777" w:rsidR="00912909" w:rsidRPr="00FE36FC" w:rsidRDefault="00912909" w:rsidP="00912909">
            <w:pPr>
              <w:spacing w:before="240" w:after="2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7C0483D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76A002A1" w14:textId="77777777" w:rsidR="00912909" w:rsidRPr="00FE36FC" w:rsidRDefault="00912909" w:rsidP="00912909">
            <w:pPr>
              <w:spacing w:before="240" w:after="2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1" w:type="dxa"/>
          </w:tcPr>
          <w:p w14:paraId="7391DCB6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024FD9B7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: Este requisito permite </w:t>
      </w:r>
      <w:r w:rsidRPr="00926717">
        <w:rPr>
          <w:rFonts w:ascii="Arial" w:hAnsi="Arial" w:cs="Arial"/>
          <w:sz w:val="22"/>
          <w:szCs w:val="22"/>
          <w:lang w:val="pt-BR"/>
        </w:rPr>
        <w:t>que o robô ajuste sua velocidade de acordo com a sinalização da via. Caso não haja sinalização, o mesmo irá respeitar uma velocidade estabelecida como segura.</w:t>
      </w:r>
    </w:p>
    <w:p w14:paraId="4C5FF22F" w14:textId="77777777" w:rsidR="00912909" w:rsidRPr="00926717" w:rsidRDefault="00912909" w:rsidP="00912909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17DAD177" w14:textId="77777777" w:rsidR="00912909" w:rsidRPr="00926717" w:rsidRDefault="00912909" w:rsidP="00912909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40A28B49" w14:textId="77777777" w:rsidR="00912909" w:rsidRPr="00926717" w:rsidRDefault="00912909" w:rsidP="00912909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36C64D2E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926717">
        <w:rPr>
          <w:rFonts w:ascii="Arial" w:hAnsi="Arial" w:cs="Arial"/>
          <w:b/>
          <w:sz w:val="22"/>
          <w:szCs w:val="22"/>
          <w:lang w:val="pt-BR"/>
        </w:rPr>
        <w:t>[RF004] – Detecção e distanciamento entre veículos.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12909" w:rsidRPr="00FE36FC" w14:paraId="1C68B8DE" w14:textId="77777777" w:rsidTr="00912909">
        <w:tc>
          <w:tcPr>
            <w:tcW w:w="1809" w:type="dxa"/>
          </w:tcPr>
          <w:p w14:paraId="708BB97F" w14:textId="77777777" w:rsidR="00912909" w:rsidRPr="00FE36FC" w:rsidRDefault="00912909" w:rsidP="00912909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FE36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14:paraId="3B582A88" w14:textId="77777777" w:rsidR="00912909" w:rsidRPr="00FE36FC" w:rsidRDefault="00912909" w:rsidP="00912909">
            <w:pPr>
              <w:numPr>
                <w:ilvl w:val="0"/>
                <w:numId w:val="36"/>
              </w:num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sym w:font="Wingdings" w:char="F06E"/>
            </w:r>
          </w:p>
        </w:tc>
        <w:tc>
          <w:tcPr>
            <w:tcW w:w="1984" w:type="dxa"/>
          </w:tcPr>
          <w:p w14:paraId="406484BD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25" w:type="dxa"/>
          </w:tcPr>
          <w:p w14:paraId="6B451EA0" w14:textId="77777777" w:rsidR="00912909" w:rsidRPr="00FE36FC" w:rsidRDefault="00912909" w:rsidP="00912909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B4C367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12B93A2F" w14:textId="77777777" w:rsidR="00912909" w:rsidRPr="00FE36FC" w:rsidRDefault="00912909" w:rsidP="00912909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1" w:type="dxa"/>
          </w:tcPr>
          <w:p w14:paraId="66F9E8E6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7888D30B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lastRenderedPageBreak/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: Este requisito permite </w:t>
      </w:r>
      <w:r w:rsidRPr="00926717">
        <w:rPr>
          <w:rFonts w:ascii="Arial" w:hAnsi="Arial" w:cs="Arial"/>
          <w:sz w:val="22"/>
          <w:szCs w:val="22"/>
          <w:lang w:val="pt-BR"/>
        </w:rPr>
        <w:t>que o robô mantenha uma distância segura entre os demais veículos que estejam na via.</w:t>
      </w:r>
    </w:p>
    <w:p w14:paraId="34154841" w14:textId="77777777" w:rsidR="00912909" w:rsidRPr="00FE36FC" w:rsidRDefault="00912909" w:rsidP="00912909">
      <w:pPr>
        <w:spacing w:line="360" w:lineRule="auto"/>
        <w:rPr>
          <w:rFonts w:ascii="Arial" w:hAnsi="Arial" w:cs="Arial"/>
          <w:sz w:val="22"/>
          <w:szCs w:val="22"/>
          <w:highlight w:val="yellow"/>
          <w:lang w:val="pt-BR"/>
        </w:rPr>
      </w:pPr>
    </w:p>
    <w:p w14:paraId="2F81B7D0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926717">
        <w:rPr>
          <w:rFonts w:ascii="Arial" w:hAnsi="Arial" w:cs="Arial"/>
          <w:b/>
          <w:sz w:val="22"/>
          <w:szCs w:val="22"/>
          <w:lang w:val="pt-BR"/>
        </w:rPr>
        <w:t>[RF005] – Modo Emergencial, caso haja alguma falha no Sistema.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12909" w:rsidRPr="00FE36FC" w14:paraId="31F0F54C" w14:textId="77777777" w:rsidTr="00912909">
        <w:tc>
          <w:tcPr>
            <w:tcW w:w="1809" w:type="dxa"/>
          </w:tcPr>
          <w:p w14:paraId="1E756402" w14:textId="77777777" w:rsidR="00912909" w:rsidRPr="00FE36FC" w:rsidRDefault="00912909" w:rsidP="00912909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FE36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14:paraId="188A521B" w14:textId="77777777" w:rsidR="00912909" w:rsidRPr="00FE36FC" w:rsidRDefault="00912909" w:rsidP="00912909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7CA430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25" w:type="dxa"/>
          </w:tcPr>
          <w:p w14:paraId="01B378C4" w14:textId="77777777" w:rsidR="00912909" w:rsidRPr="00FE36FC" w:rsidRDefault="00912909" w:rsidP="00912909">
            <w:pPr>
              <w:numPr>
                <w:ilvl w:val="0"/>
                <w:numId w:val="36"/>
              </w:numPr>
              <w:spacing w:before="240" w:after="2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D2CBAF0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180C6AD3" w14:textId="77777777" w:rsidR="00912909" w:rsidRPr="00FE36FC" w:rsidRDefault="00912909" w:rsidP="00912909">
            <w:pPr>
              <w:spacing w:before="240" w:after="2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1" w:type="dxa"/>
          </w:tcPr>
          <w:p w14:paraId="2F6ADEC5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03FF3443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: Este requisito permite </w:t>
      </w:r>
      <w:r w:rsidRPr="00926717">
        <w:rPr>
          <w:rFonts w:ascii="Arial" w:hAnsi="Arial" w:cs="Arial"/>
          <w:sz w:val="22"/>
          <w:szCs w:val="22"/>
          <w:lang w:val="pt-BR"/>
        </w:rPr>
        <w:t>implementar mais segurança para todos que estão na via, uma vez que haja uma falha de software ou hardware, o robô entrará em modo de emergência, e deverá ser controlado manualmente.</w:t>
      </w:r>
    </w:p>
    <w:p w14:paraId="7084A509" w14:textId="77777777" w:rsidR="00912909" w:rsidRPr="00FE36FC" w:rsidRDefault="00912909" w:rsidP="00912909">
      <w:pPr>
        <w:spacing w:line="360" w:lineRule="auto"/>
        <w:rPr>
          <w:rFonts w:ascii="Arial" w:hAnsi="Arial" w:cs="Arial"/>
          <w:sz w:val="22"/>
          <w:szCs w:val="22"/>
          <w:highlight w:val="yellow"/>
          <w:lang w:val="pt-BR"/>
        </w:rPr>
      </w:pPr>
    </w:p>
    <w:p w14:paraId="2BBC3B0A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926717">
        <w:rPr>
          <w:rFonts w:ascii="Arial" w:hAnsi="Arial" w:cs="Arial"/>
          <w:b/>
          <w:sz w:val="22"/>
          <w:szCs w:val="22"/>
          <w:lang w:val="pt-BR"/>
        </w:rPr>
        <w:t>[RF006] – Streaming de video para interface de monitoramento.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12909" w:rsidRPr="00FE36FC" w14:paraId="09AB7519" w14:textId="77777777" w:rsidTr="00912909">
        <w:tc>
          <w:tcPr>
            <w:tcW w:w="1809" w:type="dxa"/>
          </w:tcPr>
          <w:p w14:paraId="6F31B058" w14:textId="77777777" w:rsidR="00912909" w:rsidRPr="00FE36FC" w:rsidRDefault="00912909" w:rsidP="00912909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FE36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14:paraId="60470545" w14:textId="77777777" w:rsidR="00912909" w:rsidRPr="00FE36FC" w:rsidRDefault="00912909" w:rsidP="00912909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FA21816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25" w:type="dxa"/>
          </w:tcPr>
          <w:p w14:paraId="2882CCAD" w14:textId="77777777" w:rsidR="00912909" w:rsidRPr="00FE36FC" w:rsidRDefault="00912909" w:rsidP="00912909">
            <w:pPr>
              <w:numPr>
                <w:ilvl w:val="0"/>
                <w:numId w:val="36"/>
              </w:numPr>
              <w:spacing w:before="240" w:after="2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F2C3AB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48494126" w14:textId="77777777" w:rsidR="00912909" w:rsidRPr="00FE36FC" w:rsidRDefault="00912909" w:rsidP="00912909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1" w:type="dxa"/>
          </w:tcPr>
          <w:p w14:paraId="3D553A54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11B7E5A0" w14:textId="15C02A71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: Este requisito permite </w:t>
      </w:r>
      <w:r w:rsidRPr="00926717">
        <w:rPr>
          <w:rFonts w:ascii="Arial" w:hAnsi="Arial" w:cs="Arial"/>
          <w:sz w:val="22"/>
          <w:szCs w:val="22"/>
          <w:lang w:val="pt-BR"/>
        </w:rPr>
        <w:t>ao usuário que monitora o robô, receber o streaming de vídeo, auxiliando no seu monitoramento.</w:t>
      </w:r>
    </w:p>
    <w:p w14:paraId="56F0DEAD" w14:textId="77777777" w:rsidR="00912909" w:rsidRPr="00FE36FC" w:rsidRDefault="00912909" w:rsidP="00912909">
      <w:pPr>
        <w:spacing w:line="360" w:lineRule="auto"/>
        <w:rPr>
          <w:rFonts w:ascii="Arial" w:hAnsi="Arial" w:cs="Arial"/>
          <w:sz w:val="22"/>
          <w:szCs w:val="22"/>
          <w:highlight w:val="yellow"/>
          <w:lang w:val="pt-BR"/>
        </w:rPr>
      </w:pPr>
    </w:p>
    <w:p w14:paraId="719B6B7C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926717">
        <w:rPr>
          <w:rFonts w:ascii="Arial" w:hAnsi="Arial" w:cs="Arial"/>
          <w:b/>
          <w:sz w:val="22"/>
          <w:szCs w:val="22"/>
          <w:lang w:val="pt-BR"/>
        </w:rPr>
        <w:t>[RF007] – Envio de informações de hardware para interface de monitoramento.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12909" w:rsidRPr="00FE36FC" w14:paraId="5D10DCEE" w14:textId="77777777" w:rsidTr="00912909">
        <w:tc>
          <w:tcPr>
            <w:tcW w:w="1809" w:type="dxa"/>
          </w:tcPr>
          <w:p w14:paraId="72776FAD" w14:textId="77777777" w:rsidR="00912909" w:rsidRPr="00FE36FC" w:rsidRDefault="00912909" w:rsidP="00912909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FE36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14:paraId="6B0434F5" w14:textId="77777777" w:rsidR="00912909" w:rsidRPr="00FE36FC" w:rsidRDefault="00912909" w:rsidP="00912909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B70979D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25" w:type="dxa"/>
          </w:tcPr>
          <w:p w14:paraId="49751835" w14:textId="77777777" w:rsidR="00912909" w:rsidRPr="00FE36FC" w:rsidRDefault="00912909" w:rsidP="00912909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C2E8F9C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11480BCC" w14:textId="77777777" w:rsidR="00912909" w:rsidRPr="00FE36FC" w:rsidRDefault="00912909" w:rsidP="00912909">
            <w:pPr>
              <w:numPr>
                <w:ilvl w:val="0"/>
                <w:numId w:val="36"/>
              </w:num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  <w:tc>
          <w:tcPr>
            <w:tcW w:w="1381" w:type="dxa"/>
          </w:tcPr>
          <w:p w14:paraId="13F94676" w14:textId="77777777" w:rsidR="00912909" w:rsidRPr="00FE36FC" w:rsidRDefault="00912909" w:rsidP="00912909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6AF87BE9" w14:textId="7B3433FF" w:rsidR="00912909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: Este requisito permite </w:t>
      </w:r>
      <w:r w:rsidRPr="00926717">
        <w:rPr>
          <w:rFonts w:ascii="Arial" w:hAnsi="Arial" w:cs="Arial"/>
          <w:sz w:val="22"/>
          <w:szCs w:val="22"/>
          <w:lang w:val="pt-BR"/>
        </w:rPr>
        <w:t>que o usuário que monitora o robô receba métricas de hardware de seu estado, podendo tomar uma ação caso haja alguma anomalia.</w:t>
      </w:r>
    </w:p>
    <w:p w14:paraId="1CBBC722" w14:textId="6AD322D0" w:rsidR="00912909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</w:p>
    <w:p w14:paraId="44FE78A1" w14:textId="7266E4AC" w:rsidR="00912909" w:rsidRDefault="00912909" w:rsidP="00912909">
      <w:pPr>
        <w:pStyle w:val="Ttulo2"/>
        <w:ind w:left="708"/>
        <w:rPr>
          <w:rFonts w:cs="Arial"/>
          <w:sz w:val="22"/>
          <w:szCs w:val="22"/>
          <w:lang w:val="pt-BR"/>
        </w:rPr>
      </w:pPr>
      <w:r w:rsidRPr="00FE36FC">
        <w:rPr>
          <w:rFonts w:cs="Arial"/>
          <w:sz w:val="22"/>
          <w:szCs w:val="22"/>
          <w:lang w:val="pt-BR"/>
        </w:rPr>
        <w:t>Regras de Negócio</w:t>
      </w:r>
    </w:p>
    <w:p w14:paraId="705F8568" w14:textId="77777777" w:rsidR="00912909" w:rsidRPr="00912909" w:rsidRDefault="00912909" w:rsidP="00912909">
      <w:pPr>
        <w:rPr>
          <w:lang w:val="pt-BR"/>
        </w:rPr>
      </w:pPr>
    </w:p>
    <w:p w14:paraId="7166959F" w14:textId="77777777" w:rsidR="00912909" w:rsidRPr="00AC595C" w:rsidRDefault="00912909" w:rsidP="00912909">
      <w:pPr>
        <w:rPr>
          <w:lang w:val="pt-BR"/>
        </w:rPr>
      </w:pPr>
    </w:p>
    <w:p w14:paraId="0786EC80" w14:textId="7E29CF5F" w:rsidR="00912909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 xml:space="preserve">[RN001] – </w:t>
      </w:r>
      <w:r w:rsidRPr="00926717">
        <w:rPr>
          <w:rFonts w:ascii="Arial" w:hAnsi="Arial" w:cs="Arial"/>
          <w:b/>
          <w:sz w:val="22"/>
          <w:szCs w:val="22"/>
          <w:lang w:val="pt-BR"/>
        </w:rPr>
        <w:t>Checagem in</w:t>
      </w:r>
      <w:r>
        <w:rPr>
          <w:rFonts w:ascii="Arial" w:hAnsi="Arial" w:cs="Arial"/>
          <w:b/>
          <w:sz w:val="22"/>
          <w:szCs w:val="22"/>
          <w:lang w:val="pt-BR"/>
        </w:rPr>
        <w:t>i</w:t>
      </w:r>
      <w:r w:rsidRPr="00926717">
        <w:rPr>
          <w:rFonts w:ascii="Arial" w:hAnsi="Arial" w:cs="Arial"/>
          <w:b/>
          <w:sz w:val="22"/>
          <w:szCs w:val="22"/>
          <w:lang w:val="pt-BR"/>
        </w:rPr>
        <w:t>cial.</w:t>
      </w:r>
    </w:p>
    <w:p w14:paraId="294E580F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</w:p>
    <w:p w14:paraId="5E2BA82A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Descrição: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 Sensores e câmera devem ser che</w:t>
      </w:r>
      <w:r>
        <w:rPr>
          <w:rFonts w:ascii="Arial" w:hAnsi="Arial" w:cs="Arial"/>
          <w:sz w:val="22"/>
          <w:szCs w:val="22"/>
          <w:lang w:val="pt-BR"/>
        </w:rPr>
        <w:t>c</w:t>
      </w:r>
      <w:r w:rsidRPr="00FE36FC">
        <w:rPr>
          <w:rFonts w:ascii="Arial" w:hAnsi="Arial" w:cs="Arial"/>
          <w:sz w:val="22"/>
          <w:szCs w:val="22"/>
          <w:lang w:val="pt-BR"/>
        </w:rPr>
        <w:t>ados ao in</w:t>
      </w:r>
      <w:r>
        <w:rPr>
          <w:rFonts w:ascii="Arial" w:hAnsi="Arial" w:cs="Arial"/>
          <w:sz w:val="22"/>
          <w:szCs w:val="22"/>
          <w:lang w:val="pt-BR"/>
        </w:rPr>
        <w:t>í</w:t>
      </w:r>
      <w:r w:rsidRPr="00FE36FC">
        <w:rPr>
          <w:rFonts w:ascii="Arial" w:hAnsi="Arial" w:cs="Arial"/>
          <w:sz w:val="22"/>
          <w:szCs w:val="22"/>
          <w:lang w:val="pt-BR"/>
        </w:rPr>
        <w:t>cio de cada operação</w:t>
      </w:r>
      <w:r w:rsidRPr="00926717">
        <w:rPr>
          <w:rFonts w:ascii="Arial" w:hAnsi="Arial" w:cs="Arial"/>
          <w:sz w:val="22"/>
          <w:szCs w:val="22"/>
          <w:lang w:val="pt-BR"/>
        </w:rPr>
        <w:t>. Caso haja alguma falha, o sistema não pode ser inicializado.</w:t>
      </w:r>
    </w:p>
    <w:p w14:paraId="4BDF3FE7" w14:textId="3D951137" w:rsidR="00912909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</w:p>
    <w:p w14:paraId="1AC235B0" w14:textId="27925816" w:rsidR="00912909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</w:p>
    <w:p w14:paraId="344A11D8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</w:p>
    <w:p w14:paraId="4EA3694B" w14:textId="189B5ABF" w:rsidR="00912909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 xml:space="preserve">[RN002] – </w:t>
      </w:r>
      <w:r w:rsidRPr="00926717">
        <w:rPr>
          <w:rFonts w:ascii="Arial" w:hAnsi="Arial" w:cs="Arial"/>
          <w:b/>
          <w:sz w:val="22"/>
          <w:szCs w:val="22"/>
          <w:lang w:val="pt-BR"/>
        </w:rPr>
        <w:t>Detecção de sinalização.</w:t>
      </w:r>
    </w:p>
    <w:p w14:paraId="1AF50B9C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</w:p>
    <w:p w14:paraId="6E0B3D0F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Descrição: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 </w:t>
      </w:r>
      <w:r w:rsidRPr="00926717">
        <w:rPr>
          <w:rFonts w:ascii="Arial" w:hAnsi="Arial" w:cs="Arial"/>
          <w:sz w:val="22"/>
          <w:szCs w:val="22"/>
          <w:lang w:val="pt-BR"/>
        </w:rPr>
        <w:t>A classificação da s</w:t>
      </w:r>
      <w:r w:rsidRPr="00FE36FC">
        <w:rPr>
          <w:rFonts w:ascii="Arial" w:hAnsi="Arial" w:cs="Arial"/>
          <w:sz w:val="22"/>
          <w:szCs w:val="22"/>
          <w:lang w:val="pt-BR"/>
        </w:rPr>
        <w:t>inalização de tr</w:t>
      </w:r>
      <w:r>
        <w:rPr>
          <w:rFonts w:ascii="Arial" w:hAnsi="Arial" w:cs="Arial"/>
          <w:sz w:val="22"/>
          <w:szCs w:val="22"/>
          <w:lang w:val="pt-BR"/>
        </w:rPr>
        <w:t>â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nsito deve ser considerada </w:t>
      </w:r>
      <w:r w:rsidRPr="00926717">
        <w:rPr>
          <w:rFonts w:ascii="Arial" w:hAnsi="Arial" w:cs="Arial"/>
          <w:sz w:val="22"/>
          <w:szCs w:val="22"/>
          <w:lang w:val="pt-BR"/>
        </w:rPr>
        <w:t xml:space="preserve"> correta some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nte com </w:t>
      </w:r>
      <w:r w:rsidRPr="00926717">
        <w:rPr>
          <w:rFonts w:ascii="Arial" w:hAnsi="Arial" w:cs="Arial"/>
          <w:sz w:val="22"/>
          <w:szCs w:val="22"/>
          <w:lang w:val="pt-BR"/>
        </w:rPr>
        <w:t xml:space="preserve">acurácia </w:t>
      </w:r>
      <w:r w:rsidRPr="00FE36FC">
        <w:rPr>
          <w:rFonts w:ascii="Arial" w:hAnsi="Arial" w:cs="Arial"/>
          <w:sz w:val="22"/>
          <w:szCs w:val="22"/>
          <w:lang w:val="pt-BR"/>
        </w:rPr>
        <w:t>acima de 50%</w:t>
      </w:r>
      <w:r w:rsidRPr="00926717">
        <w:rPr>
          <w:rFonts w:ascii="Arial" w:hAnsi="Arial" w:cs="Arial"/>
          <w:sz w:val="22"/>
          <w:szCs w:val="22"/>
          <w:lang w:val="pt-BR"/>
        </w:rPr>
        <w:t>.</w:t>
      </w:r>
    </w:p>
    <w:p w14:paraId="403247FC" w14:textId="77777777" w:rsidR="00912909" w:rsidRPr="00FE36FC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</w:p>
    <w:p w14:paraId="640058CD" w14:textId="45CB1851" w:rsidR="00912909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[RN00</w:t>
      </w:r>
      <w:r w:rsidRPr="00926717">
        <w:rPr>
          <w:rFonts w:ascii="Arial" w:hAnsi="Arial" w:cs="Arial"/>
          <w:b/>
          <w:sz w:val="22"/>
          <w:szCs w:val="22"/>
          <w:lang w:val="pt-BR"/>
        </w:rPr>
        <w:t>3</w:t>
      </w:r>
      <w:r w:rsidRPr="00FE36FC">
        <w:rPr>
          <w:rFonts w:ascii="Arial" w:hAnsi="Arial" w:cs="Arial"/>
          <w:b/>
          <w:sz w:val="22"/>
          <w:szCs w:val="22"/>
          <w:lang w:val="pt-BR"/>
        </w:rPr>
        <w:t xml:space="preserve">] – </w:t>
      </w:r>
      <w:r w:rsidRPr="00926717">
        <w:rPr>
          <w:rFonts w:ascii="Arial" w:hAnsi="Arial" w:cs="Arial"/>
          <w:b/>
          <w:sz w:val="22"/>
          <w:szCs w:val="22"/>
          <w:lang w:val="pt-BR"/>
        </w:rPr>
        <w:t>Envio de informações de hardware.</w:t>
      </w:r>
    </w:p>
    <w:p w14:paraId="1B70C18E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</w:p>
    <w:p w14:paraId="7C5B8A88" w14:textId="3971B909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Descrição: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 </w:t>
      </w:r>
      <w:r w:rsidRPr="00926717">
        <w:rPr>
          <w:rFonts w:ascii="Arial" w:hAnsi="Arial" w:cs="Arial"/>
          <w:sz w:val="22"/>
          <w:szCs w:val="22"/>
          <w:lang w:val="pt-BR"/>
        </w:rPr>
        <w:t>O</w:t>
      </w:r>
      <w:r>
        <w:rPr>
          <w:rFonts w:ascii="Arial" w:hAnsi="Arial" w:cs="Arial"/>
          <w:sz w:val="22"/>
          <w:szCs w:val="22"/>
          <w:lang w:val="pt-BR"/>
        </w:rPr>
        <w:t>s</w:t>
      </w:r>
      <w:r w:rsidRPr="00926717">
        <w:rPr>
          <w:rFonts w:ascii="Arial" w:hAnsi="Arial" w:cs="Arial"/>
          <w:sz w:val="22"/>
          <w:szCs w:val="22"/>
          <w:lang w:val="pt-BR"/>
        </w:rPr>
        <w:t xml:space="preserve"> envio</w:t>
      </w:r>
      <w:r>
        <w:rPr>
          <w:rFonts w:ascii="Arial" w:hAnsi="Arial" w:cs="Arial"/>
          <w:sz w:val="22"/>
          <w:szCs w:val="22"/>
          <w:lang w:val="pt-BR"/>
        </w:rPr>
        <w:t>s</w:t>
      </w:r>
      <w:r w:rsidRPr="00926717">
        <w:rPr>
          <w:rFonts w:ascii="Arial" w:hAnsi="Arial" w:cs="Arial"/>
          <w:sz w:val="22"/>
          <w:szCs w:val="22"/>
          <w:lang w:val="pt-BR"/>
        </w:rPr>
        <w:t xml:space="preserve"> de informações de hardware deve</w:t>
      </w:r>
      <w:r>
        <w:rPr>
          <w:rFonts w:ascii="Arial" w:hAnsi="Arial" w:cs="Arial"/>
          <w:sz w:val="22"/>
          <w:szCs w:val="22"/>
          <w:lang w:val="pt-BR"/>
        </w:rPr>
        <w:t>m</w:t>
      </w:r>
      <w:r w:rsidRPr="00926717">
        <w:rPr>
          <w:rFonts w:ascii="Arial" w:hAnsi="Arial" w:cs="Arial"/>
          <w:sz w:val="22"/>
          <w:szCs w:val="22"/>
          <w:lang w:val="pt-BR"/>
        </w:rPr>
        <w:t xml:space="preserve"> ser realizados com frequência de atualização de no máximo 1 minuto.</w:t>
      </w:r>
    </w:p>
    <w:p w14:paraId="5EDE9058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</w:p>
    <w:p w14:paraId="1B547370" w14:textId="4FBE2E2A" w:rsidR="00912909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[RN00</w:t>
      </w:r>
      <w:r w:rsidRPr="00926717">
        <w:rPr>
          <w:rFonts w:ascii="Arial" w:hAnsi="Arial" w:cs="Arial"/>
          <w:b/>
          <w:sz w:val="22"/>
          <w:szCs w:val="22"/>
          <w:lang w:val="pt-BR"/>
        </w:rPr>
        <w:t>4</w:t>
      </w:r>
      <w:r w:rsidRPr="00FE36FC">
        <w:rPr>
          <w:rFonts w:ascii="Arial" w:hAnsi="Arial" w:cs="Arial"/>
          <w:b/>
          <w:sz w:val="22"/>
          <w:szCs w:val="22"/>
          <w:lang w:val="pt-BR"/>
        </w:rPr>
        <w:t xml:space="preserve">] – </w:t>
      </w:r>
      <w:r w:rsidRPr="00926717">
        <w:rPr>
          <w:rFonts w:ascii="Arial" w:hAnsi="Arial" w:cs="Arial"/>
          <w:b/>
          <w:sz w:val="22"/>
          <w:szCs w:val="22"/>
          <w:lang w:val="pt-BR"/>
        </w:rPr>
        <w:t>Informativo Modo Emergêncial.</w:t>
      </w:r>
    </w:p>
    <w:p w14:paraId="4DFDE955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</w:p>
    <w:p w14:paraId="11DD3FA5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Descrição: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 </w:t>
      </w:r>
      <w:r w:rsidRPr="00926717">
        <w:rPr>
          <w:rFonts w:ascii="Arial" w:hAnsi="Arial" w:cs="Arial"/>
          <w:sz w:val="22"/>
          <w:szCs w:val="22"/>
          <w:lang w:val="pt-BR"/>
        </w:rPr>
        <w:t>Informativo na interface de monitoramento caso ocorra o modo emergencial.</w:t>
      </w:r>
    </w:p>
    <w:p w14:paraId="6FDF5A01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</w:p>
    <w:p w14:paraId="668CD9FD" w14:textId="20ED472F" w:rsidR="00912909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[RN00</w:t>
      </w:r>
      <w:r w:rsidRPr="00926717">
        <w:rPr>
          <w:rFonts w:ascii="Arial" w:hAnsi="Arial" w:cs="Arial"/>
          <w:b/>
          <w:sz w:val="22"/>
          <w:szCs w:val="22"/>
          <w:lang w:val="pt-BR"/>
        </w:rPr>
        <w:t>5</w:t>
      </w:r>
      <w:r w:rsidRPr="00FE36FC">
        <w:rPr>
          <w:rFonts w:ascii="Arial" w:hAnsi="Arial" w:cs="Arial"/>
          <w:b/>
          <w:sz w:val="22"/>
          <w:szCs w:val="22"/>
          <w:lang w:val="pt-BR"/>
        </w:rPr>
        <w:t xml:space="preserve">] – </w:t>
      </w:r>
      <w:r w:rsidRPr="00926717">
        <w:rPr>
          <w:rFonts w:ascii="Arial" w:hAnsi="Arial" w:cs="Arial"/>
          <w:b/>
          <w:sz w:val="22"/>
          <w:szCs w:val="22"/>
          <w:lang w:val="pt-BR"/>
        </w:rPr>
        <w:t>Distanciamento entre veículos.</w:t>
      </w:r>
    </w:p>
    <w:p w14:paraId="49D09FBA" w14:textId="77777777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</w:p>
    <w:p w14:paraId="4493A20A" w14:textId="5320A043" w:rsidR="00912909" w:rsidRPr="00926717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Descrição: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 </w:t>
      </w:r>
      <w:r w:rsidRPr="00926717">
        <w:rPr>
          <w:rFonts w:ascii="Arial" w:hAnsi="Arial" w:cs="Arial"/>
          <w:sz w:val="22"/>
          <w:szCs w:val="22"/>
          <w:lang w:val="pt-BR"/>
        </w:rPr>
        <w:t>O distanciamento entre veículos deve ser de no mínimo 20 centímetros, podendo ser ajustado.</w:t>
      </w:r>
    </w:p>
    <w:p w14:paraId="6EBC3F62" w14:textId="77777777" w:rsidR="00912909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</w:p>
    <w:p w14:paraId="46D88611" w14:textId="638C919D" w:rsidR="00912909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PT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[RN00</w:t>
      </w:r>
      <w:r w:rsidRPr="00FE36FC">
        <w:rPr>
          <w:rFonts w:ascii="Arial" w:hAnsi="Arial" w:cs="Arial"/>
          <w:b/>
          <w:sz w:val="22"/>
          <w:szCs w:val="22"/>
          <w:lang w:val="pt-PT"/>
        </w:rPr>
        <w:t>6</w:t>
      </w:r>
      <w:r w:rsidRPr="00FE36FC">
        <w:rPr>
          <w:rFonts w:ascii="Arial" w:hAnsi="Arial" w:cs="Arial"/>
          <w:b/>
          <w:sz w:val="22"/>
          <w:szCs w:val="22"/>
          <w:lang w:val="pt-BR"/>
        </w:rPr>
        <w:t xml:space="preserve">] – </w:t>
      </w:r>
      <w:r w:rsidRPr="00FE36FC">
        <w:rPr>
          <w:rFonts w:ascii="Arial" w:hAnsi="Arial" w:cs="Arial"/>
          <w:b/>
          <w:sz w:val="22"/>
          <w:szCs w:val="22"/>
          <w:lang w:val="pt-PT"/>
        </w:rPr>
        <w:t>Funcionamento em circuito fechado</w:t>
      </w:r>
      <w:r>
        <w:rPr>
          <w:rFonts w:ascii="Arial" w:hAnsi="Arial" w:cs="Arial"/>
          <w:b/>
          <w:sz w:val="22"/>
          <w:szCs w:val="22"/>
          <w:lang w:val="pt-PT"/>
        </w:rPr>
        <w:t>.</w:t>
      </w:r>
    </w:p>
    <w:p w14:paraId="22BB1538" w14:textId="77777777" w:rsidR="00912909" w:rsidRPr="00FE36FC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PT"/>
        </w:rPr>
      </w:pPr>
    </w:p>
    <w:p w14:paraId="7B9C1091" w14:textId="77777777" w:rsidR="00912909" w:rsidRPr="00AC595C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PT"/>
        </w:rPr>
      </w:pPr>
      <w:r w:rsidRPr="00FE36FC">
        <w:rPr>
          <w:rFonts w:ascii="Arial" w:hAnsi="Arial" w:cs="Arial"/>
          <w:b/>
          <w:sz w:val="22"/>
          <w:szCs w:val="22"/>
          <w:lang w:val="pt-PT"/>
        </w:rPr>
        <w:t xml:space="preserve">Descrição: </w:t>
      </w:r>
      <w:r w:rsidRPr="00FE36FC">
        <w:rPr>
          <w:rFonts w:ascii="Arial" w:hAnsi="Arial" w:cs="Arial"/>
          <w:bCs/>
          <w:sz w:val="22"/>
          <w:szCs w:val="22"/>
          <w:lang w:val="pt-PT"/>
        </w:rPr>
        <w:t>A princípio, o robô deve funcionar em circu</w:t>
      </w:r>
      <w:r>
        <w:rPr>
          <w:rFonts w:ascii="Arial" w:hAnsi="Arial" w:cs="Arial"/>
          <w:bCs/>
          <w:sz w:val="22"/>
          <w:szCs w:val="22"/>
          <w:lang w:val="pt-PT"/>
        </w:rPr>
        <w:t>i</w:t>
      </w:r>
      <w:r w:rsidRPr="00FE36FC">
        <w:rPr>
          <w:rFonts w:ascii="Arial" w:hAnsi="Arial" w:cs="Arial"/>
          <w:bCs/>
          <w:sz w:val="22"/>
          <w:szCs w:val="22"/>
          <w:lang w:val="pt-PT"/>
        </w:rPr>
        <w:t>to</w:t>
      </w:r>
      <w:r>
        <w:rPr>
          <w:rFonts w:ascii="Arial" w:hAnsi="Arial" w:cs="Arial"/>
          <w:bCs/>
          <w:sz w:val="22"/>
          <w:szCs w:val="22"/>
          <w:lang w:val="pt-PT"/>
        </w:rPr>
        <w:t>s</w:t>
      </w:r>
      <w:r w:rsidRPr="00FE36FC">
        <w:rPr>
          <w:rFonts w:ascii="Arial" w:hAnsi="Arial" w:cs="Arial"/>
          <w:bCs/>
          <w:sz w:val="22"/>
          <w:szCs w:val="22"/>
          <w:lang w:val="pt-PT"/>
        </w:rPr>
        <w:t xml:space="preserve"> fechados em loop, até que seja enviado um comando de parada.</w:t>
      </w:r>
    </w:p>
    <w:p w14:paraId="40EB7FFF" w14:textId="77777777" w:rsidR="00912909" w:rsidRPr="00912909" w:rsidRDefault="00912909" w:rsidP="00912909">
      <w:pPr>
        <w:spacing w:line="360" w:lineRule="auto"/>
        <w:ind w:left="708"/>
        <w:rPr>
          <w:rFonts w:ascii="Arial" w:hAnsi="Arial" w:cs="Arial"/>
          <w:sz w:val="22"/>
          <w:szCs w:val="22"/>
          <w:lang w:val="pt-PT"/>
        </w:rPr>
      </w:pPr>
    </w:p>
    <w:p w14:paraId="67E01914" w14:textId="77777777" w:rsidR="00FD3F9A" w:rsidRPr="00FD3F9A" w:rsidRDefault="00FD3F9A" w:rsidP="00EB53C4">
      <w:pPr>
        <w:pStyle w:val="Titulo2"/>
        <w:numPr>
          <w:ilvl w:val="0"/>
          <w:numId w:val="23"/>
        </w:numPr>
        <w:rPr>
          <w:lang w:val="pt-BR"/>
        </w:rPr>
      </w:pPr>
      <w:r>
        <w:rPr>
          <w:lang w:val="pt-BR"/>
        </w:rPr>
        <w:t>Modelagem</w:t>
      </w:r>
      <w:r w:rsidRPr="00FD3F9A">
        <w:rPr>
          <w:lang w:val="pt-BR"/>
        </w:rPr>
        <w:t xml:space="preserve"> Funciona</w:t>
      </w:r>
      <w:r>
        <w:rPr>
          <w:lang w:val="pt-BR"/>
        </w:rPr>
        <w:t>l</w:t>
      </w:r>
      <w:bookmarkEnd w:id="11"/>
    </w:p>
    <w:p w14:paraId="122E3625" w14:textId="77777777" w:rsidR="00D440CB" w:rsidRPr="00025A31" w:rsidRDefault="00D440CB" w:rsidP="00D440CB">
      <w:pPr>
        <w:ind w:left="708"/>
        <w:rPr>
          <w:rFonts w:ascii="Arial" w:hAnsi="Arial" w:cs="Arial"/>
          <w:sz w:val="22"/>
          <w:szCs w:val="22"/>
          <w:lang w:val="pt-BR"/>
        </w:rPr>
      </w:pPr>
      <w:r w:rsidRPr="00D440CB">
        <w:rPr>
          <w:rFonts w:ascii="Arial" w:hAnsi="Arial" w:cs="Arial"/>
          <w:sz w:val="22"/>
          <w:szCs w:val="22"/>
          <w:lang w:val="pt-PT"/>
        </w:rPr>
        <w:t>Abaixo estão</w:t>
      </w:r>
      <w:r w:rsidRPr="00025A31">
        <w:rPr>
          <w:rFonts w:ascii="Arial" w:hAnsi="Arial" w:cs="Arial"/>
          <w:sz w:val="22"/>
          <w:szCs w:val="22"/>
          <w:lang w:val="pt-BR"/>
        </w:rPr>
        <w:t xml:space="preserve"> descritos os requisitos a serem atendidos funcionalmente pelo sistema de uma forma simples, possibilitando a compreensão do comportamento do sistema pela perspectiva do usuário. </w:t>
      </w:r>
    </w:p>
    <w:p w14:paraId="75375389" w14:textId="77777777" w:rsidR="00285E83" w:rsidRPr="00C94498" w:rsidRDefault="00285E83" w:rsidP="00285E83">
      <w:pPr>
        <w:ind w:left="708"/>
        <w:rPr>
          <w:color w:val="2E74B5" w:themeColor="accent1" w:themeShade="BF"/>
          <w:lang w:val="pt-BR"/>
        </w:rPr>
      </w:pPr>
    </w:p>
    <w:p w14:paraId="668C9A11" w14:textId="77777777" w:rsidR="00103FDE" w:rsidRPr="00C94498" w:rsidRDefault="00103FDE" w:rsidP="00285E83">
      <w:pPr>
        <w:ind w:left="708"/>
        <w:rPr>
          <w:color w:val="2E74B5" w:themeColor="accent1" w:themeShade="BF"/>
          <w:lang w:val="pt-BR"/>
        </w:rPr>
      </w:pPr>
    </w:p>
    <w:p w14:paraId="3AFF5C36" w14:textId="77777777" w:rsidR="00103FDE" w:rsidRPr="00C94498" w:rsidRDefault="00103FDE" w:rsidP="00285E83">
      <w:pPr>
        <w:ind w:left="708"/>
        <w:rPr>
          <w:color w:val="2E74B5" w:themeColor="accent1" w:themeShade="BF"/>
          <w:lang w:val="pt-BR"/>
        </w:rPr>
      </w:pPr>
    </w:p>
    <w:p w14:paraId="71815BE1" w14:textId="77777777" w:rsidR="00103FDE" w:rsidRPr="00C94498" w:rsidRDefault="00103FDE" w:rsidP="00285E83">
      <w:pPr>
        <w:ind w:left="708"/>
        <w:rPr>
          <w:color w:val="2E74B5" w:themeColor="accent1" w:themeShade="BF"/>
          <w:lang w:val="pt-BR"/>
        </w:rPr>
      </w:pPr>
    </w:p>
    <w:p w14:paraId="0AAEC5E5" w14:textId="77777777" w:rsidR="00103FDE" w:rsidRPr="00C94498" w:rsidRDefault="00103FDE" w:rsidP="00285E83">
      <w:pPr>
        <w:ind w:left="708"/>
        <w:rPr>
          <w:color w:val="2E74B5" w:themeColor="accent1" w:themeShade="BF"/>
          <w:lang w:val="pt-BR"/>
        </w:rPr>
      </w:pPr>
    </w:p>
    <w:p w14:paraId="6DEA9F1B" w14:textId="77777777" w:rsidR="00103FDE" w:rsidRPr="00672C5F" w:rsidRDefault="001439CA" w:rsidP="00103FDE">
      <w:pPr>
        <w:spacing w:line="360" w:lineRule="auto"/>
        <w:ind w:left="708"/>
        <w:rPr>
          <w:rFonts w:ascii="Arial" w:hAnsi="Arial" w:cs="Arial"/>
          <w:b/>
          <w:sz w:val="18"/>
          <w:szCs w:val="18"/>
          <w:lang w:val="pt-BR"/>
        </w:rPr>
      </w:pPr>
      <w:r w:rsidRPr="00672C5F">
        <w:rPr>
          <w:rFonts w:ascii="Arial" w:hAnsi="Arial" w:cs="Arial"/>
          <w:b/>
          <w:sz w:val="18"/>
          <w:szCs w:val="18"/>
          <w:lang w:val="pt-BR"/>
        </w:rPr>
        <w:tab/>
      </w:r>
      <w:bookmarkStart w:id="12" w:name="_Toc307155221"/>
    </w:p>
    <w:bookmarkEnd w:id="12"/>
    <w:p w14:paraId="131022F4" w14:textId="77777777" w:rsidR="00D440CB" w:rsidRPr="00FE36FC" w:rsidRDefault="00D440CB" w:rsidP="00D440CB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DIAGRAMA DE CASO DE USO</w:t>
      </w:r>
    </w:p>
    <w:p w14:paraId="5E419A43" w14:textId="77777777" w:rsidR="00672C5F" w:rsidRPr="00672C5F" w:rsidRDefault="00672C5F" w:rsidP="00672C5F">
      <w:pPr>
        <w:ind w:left="708"/>
        <w:rPr>
          <w:color w:val="2E74B5" w:themeColor="accent1" w:themeShade="BF"/>
          <w:lang w:val="pt-BR"/>
        </w:rPr>
      </w:pPr>
      <w:r w:rsidRPr="00D440CB">
        <w:rPr>
          <w:rFonts w:ascii="Arial" w:hAnsi="Arial" w:cs="Arial"/>
          <w:sz w:val="22"/>
          <w:szCs w:val="22"/>
          <w:lang w:val="pt-BR"/>
        </w:rPr>
        <w:lastRenderedPageBreak/>
        <w:t>A seguir é apresentada a notação básica de um diagrama de caso de uso</w:t>
      </w:r>
      <w:r w:rsidRPr="00672C5F">
        <w:rPr>
          <w:color w:val="2E74B5" w:themeColor="accent1" w:themeShade="BF"/>
          <w:lang w:val="pt-BR"/>
        </w:rPr>
        <w:t xml:space="preserve">. </w:t>
      </w:r>
    </w:p>
    <w:p w14:paraId="15C7E4B8" w14:textId="7F7D05D8" w:rsidR="00672C5F" w:rsidRPr="00672C5F" w:rsidRDefault="00672C5F" w:rsidP="00672C5F">
      <w:pPr>
        <w:ind w:left="708"/>
        <w:rPr>
          <w:color w:val="2E74B5" w:themeColor="accent1" w:themeShade="BF"/>
          <w:lang w:val="pt-BR"/>
        </w:rPr>
      </w:pPr>
    </w:p>
    <w:p w14:paraId="7E1D9794" w14:textId="7ADEE896" w:rsidR="00D440CB" w:rsidRDefault="0053486F" w:rsidP="00672C5F">
      <w:pPr>
        <w:pStyle w:val="Figura0"/>
        <w:rPr>
          <w:color w:val="2E74B5" w:themeColor="accent1" w:themeShade="BF"/>
          <w:lang w:val="pt-BR"/>
        </w:rPr>
      </w:pPr>
      <w:r>
        <w:rPr>
          <w:noProof/>
          <w:color w:val="2E74B5" w:themeColor="accent1" w:themeShade="BF"/>
          <w:lang w:val="pt-BR"/>
        </w:rPr>
        <w:drawing>
          <wp:inline distT="0" distB="0" distL="0" distR="0" wp14:anchorId="548DC16B" wp14:editId="26903327">
            <wp:extent cx="5612765" cy="4037965"/>
            <wp:effectExtent l="0" t="0" r="698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CBEF" w14:textId="41B6555C" w:rsidR="00D440CB" w:rsidRPr="0053486F" w:rsidRDefault="00D440CB" w:rsidP="00672C5F">
      <w:pPr>
        <w:pStyle w:val="Figura0"/>
        <w:rPr>
          <w:rFonts w:ascii="Arial" w:hAnsi="Arial" w:cs="Arial"/>
          <w:i w:val="0"/>
          <w:iCs/>
          <w:sz w:val="22"/>
          <w:szCs w:val="22"/>
          <w:lang w:val="pt-BR"/>
        </w:rPr>
      </w:pPr>
    </w:p>
    <w:p w14:paraId="23257240" w14:textId="77777777" w:rsidR="00912909" w:rsidRPr="00672C5F" w:rsidRDefault="00912909" w:rsidP="00672C5F">
      <w:pPr>
        <w:pStyle w:val="Figura0"/>
        <w:rPr>
          <w:color w:val="2E74B5" w:themeColor="accent1" w:themeShade="BF"/>
          <w:lang w:val="pt-BR"/>
        </w:rPr>
      </w:pPr>
    </w:p>
    <w:p w14:paraId="7A20F2AB" w14:textId="77777777" w:rsidR="00912909" w:rsidRPr="00FE36FC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bookmarkStart w:id="13" w:name="_Toc49378740"/>
      <w:r w:rsidRPr="00FE36FC">
        <w:rPr>
          <w:rFonts w:ascii="Arial" w:hAnsi="Arial" w:cs="Arial"/>
          <w:b/>
          <w:sz w:val="22"/>
          <w:szCs w:val="22"/>
          <w:lang w:val="pt-BR"/>
        </w:rPr>
        <w:t>ATORES</w:t>
      </w:r>
    </w:p>
    <w:p w14:paraId="5D0A90D7" w14:textId="77777777" w:rsidR="00912909" w:rsidRPr="00FE36FC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FE36FC">
        <w:rPr>
          <w:rFonts w:ascii="Arial" w:hAnsi="Arial" w:cs="Arial"/>
          <w:sz w:val="22"/>
          <w:szCs w:val="22"/>
          <w:lang w:val="pt-BR"/>
        </w:rPr>
        <w:t>A seguir é apresentado um exemplo da especificação de atores.</w:t>
      </w:r>
    </w:p>
    <w:tbl>
      <w:tblPr>
        <w:tblW w:w="865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2"/>
        <w:gridCol w:w="5602"/>
      </w:tblGrid>
      <w:tr w:rsidR="00912909" w14:paraId="4557DCCB" w14:textId="77777777" w:rsidTr="00912909">
        <w:tc>
          <w:tcPr>
            <w:tcW w:w="3052" w:type="dxa"/>
          </w:tcPr>
          <w:p w14:paraId="796378B8" w14:textId="77777777" w:rsidR="00912909" w:rsidRPr="00FE36FC" w:rsidRDefault="00912909" w:rsidP="0091290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5602" w:type="dxa"/>
          </w:tcPr>
          <w:p w14:paraId="781B2B45" w14:textId="77777777" w:rsidR="00912909" w:rsidRPr="00FE36FC" w:rsidRDefault="00912909" w:rsidP="0091290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Descrição</w:t>
            </w:r>
          </w:p>
        </w:tc>
      </w:tr>
      <w:tr w:rsidR="00912909" w:rsidRPr="00576CCD" w14:paraId="2D15D7E6" w14:textId="77777777" w:rsidTr="00912909">
        <w:tc>
          <w:tcPr>
            <w:tcW w:w="3052" w:type="dxa"/>
          </w:tcPr>
          <w:p w14:paraId="56BE32C8" w14:textId="77777777" w:rsidR="00912909" w:rsidRPr="00FE36FC" w:rsidRDefault="00912909" w:rsidP="0091290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FE36FC">
              <w:rPr>
                <w:rFonts w:ascii="Arial" w:hAnsi="Arial" w:cs="Arial"/>
                <w:sz w:val="22"/>
                <w:szCs w:val="22"/>
                <w:lang w:val="en"/>
              </w:rPr>
              <w:t>Usuário de Monitoramento</w:t>
            </w:r>
          </w:p>
        </w:tc>
        <w:tc>
          <w:tcPr>
            <w:tcW w:w="5602" w:type="dxa"/>
          </w:tcPr>
          <w:p w14:paraId="59AF1718" w14:textId="77777777" w:rsidR="00912909" w:rsidRPr="00926717" w:rsidRDefault="00912909" w:rsidP="0091290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FE36FC">
              <w:rPr>
                <w:rFonts w:ascii="Arial" w:hAnsi="Arial" w:cs="Arial"/>
                <w:sz w:val="22"/>
                <w:szCs w:val="22"/>
                <w:lang w:val="pt-BR"/>
              </w:rPr>
              <w:t xml:space="preserve">Usuário do sistema responsável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por </w:t>
            </w:r>
            <w:r w:rsidRPr="00926717">
              <w:rPr>
                <w:rFonts w:ascii="Arial" w:hAnsi="Arial" w:cs="Arial"/>
                <w:sz w:val="22"/>
                <w:szCs w:val="22"/>
                <w:lang w:val="pt-BR"/>
              </w:rPr>
              <w:t>inicializar o monitoramento do robô em operação.</w:t>
            </w:r>
          </w:p>
        </w:tc>
      </w:tr>
      <w:tr w:rsidR="00912909" w:rsidRPr="00576CCD" w14:paraId="28323360" w14:textId="77777777" w:rsidTr="00912909">
        <w:tc>
          <w:tcPr>
            <w:tcW w:w="3052" w:type="dxa"/>
          </w:tcPr>
          <w:p w14:paraId="3A0866C6" w14:textId="77777777" w:rsidR="00912909" w:rsidRPr="00FE36FC" w:rsidRDefault="00912909" w:rsidP="0091290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FE36FC">
              <w:rPr>
                <w:rFonts w:ascii="Arial" w:hAnsi="Arial" w:cs="Arial"/>
                <w:sz w:val="22"/>
                <w:szCs w:val="22"/>
                <w:lang w:val="en"/>
              </w:rPr>
              <w:t>Robô</w:t>
            </w:r>
          </w:p>
        </w:tc>
        <w:tc>
          <w:tcPr>
            <w:tcW w:w="5602" w:type="dxa"/>
          </w:tcPr>
          <w:p w14:paraId="6F5B9A0F" w14:textId="77777777" w:rsidR="00912909" w:rsidRPr="00926717" w:rsidRDefault="00912909" w:rsidP="0091290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926717">
              <w:rPr>
                <w:rFonts w:ascii="Arial" w:hAnsi="Arial" w:cs="Arial"/>
                <w:sz w:val="22"/>
                <w:szCs w:val="22"/>
                <w:lang w:val="pt-BR"/>
              </w:rPr>
              <w:t>Hardware que irá utilizar a inteligência artificial e será monitorado.</w:t>
            </w:r>
          </w:p>
        </w:tc>
      </w:tr>
    </w:tbl>
    <w:p w14:paraId="28E9C284" w14:textId="77777777" w:rsidR="00912909" w:rsidRDefault="00912909" w:rsidP="00912909">
      <w:pPr>
        <w:pStyle w:val="Figura0"/>
        <w:rPr>
          <w:lang w:val="pt-BR"/>
        </w:rPr>
      </w:pPr>
    </w:p>
    <w:p w14:paraId="2AD81739" w14:textId="6E9CC150" w:rsidR="00912909" w:rsidRDefault="00912909" w:rsidP="00912909">
      <w:pPr>
        <w:pStyle w:val="Figura0"/>
        <w:rPr>
          <w:sz w:val="22"/>
          <w:szCs w:val="22"/>
          <w:lang w:val="pt-BR"/>
        </w:rPr>
      </w:pPr>
    </w:p>
    <w:p w14:paraId="76347E73" w14:textId="77777777" w:rsidR="00912909" w:rsidRPr="00FE36FC" w:rsidRDefault="00912909" w:rsidP="00912909">
      <w:pPr>
        <w:pStyle w:val="Figura0"/>
        <w:rPr>
          <w:sz w:val="22"/>
          <w:szCs w:val="22"/>
          <w:lang w:val="pt-BR"/>
        </w:rPr>
      </w:pPr>
    </w:p>
    <w:p w14:paraId="3EFFB44F" w14:textId="56E3F11F" w:rsidR="00912909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ESPECIFICAÇÃO DO CASO DE USO</w:t>
      </w:r>
    </w:p>
    <w:p w14:paraId="01A6091C" w14:textId="77777777" w:rsidR="00912909" w:rsidRPr="00FE36FC" w:rsidRDefault="00912909" w:rsidP="00912909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W w:w="4549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236"/>
      </w:tblGrid>
      <w:tr w:rsidR="00912909" w:rsidRPr="00FE36FC" w14:paraId="253E4233" w14:textId="77777777" w:rsidTr="00912909">
        <w:tc>
          <w:tcPr>
            <w:tcW w:w="5000" w:type="pct"/>
            <w:gridSpan w:val="2"/>
          </w:tcPr>
          <w:p w14:paraId="72B502ED" w14:textId="7861DDF2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lang w:val="en"/>
              </w:rPr>
            </w:pPr>
            <w:r w:rsidRPr="00FE36FC">
              <w:rPr>
                <w:rFonts w:ascii="Arial" w:hAnsi="Arial" w:cs="Arial"/>
                <w:b/>
              </w:rPr>
              <w:t xml:space="preserve">CSU001 – </w:t>
            </w:r>
            <w:r w:rsidRPr="00FE36FC">
              <w:rPr>
                <w:rFonts w:ascii="Arial" w:hAnsi="Arial" w:cs="Arial"/>
                <w:b/>
                <w:lang w:val="en"/>
              </w:rPr>
              <w:t>Inicialização da operação</w:t>
            </w:r>
            <w:r w:rsidR="00D440CB">
              <w:rPr>
                <w:rFonts w:ascii="Arial" w:hAnsi="Arial" w:cs="Arial"/>
                <w:b/>
                <w:lang w:val="en"/>
              </w:rPr>
              <w:t>.</w:t>
            </w:r>
          </w:p>
        </w:tc>
      </w:tr>
      <w:tr w:rsidR="00912909" w:rsidRPr="00576CCD" w14:paraId="404E4F8A" w14:textId="77777777" w:rsidTr="00912909">
        <w:tc>
          <w:tcPr>
            <w:tcW w:w="1119" w:type="pct"/>
          </w:tcPr>
          <w:p w14:paraId="607E5AFE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FE36FC">
              <w:rPr>
                <w:rFonts w:ascii="Arial" w:hAnsi="Arial" w:cs="Arial"/>
                <w:u w:val="single"/>
              </w:rPr>
              <w:lastRenderedPageBreak/>
              <w:t>Sumário</w:t>
            </w:r>
            <w:r w:rsidRPr="00FE36FC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3881" w:type="pct"/>
          </w:tcPr>
          <w:p w14:paraId="6A75B284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926717">
              <w:rPr>
                <w:rFonts w:ascii="Arial" w:hAnsi="Arial" w:cs="Arial"/>
              </w:rPr>
              <w:t>Usuário de monitoramento inicializa à operação do robô</w:t>
            </w:r>
            <w:r w:rsidRPr="00FE36FC">
              <w:rPr>
                <w:rFonts w:ascii="Arial" w:hAnsi="Arial" w:cs="Arial"/>
              </w:rPr>
              <w:t>.</w:t>
            </w:r>
          </w:p>
        </w:tc>
      </w:tr>
      <w:tr w:rsidR="00912909" w:rsidRPr="00576CCD" w14:paraId="6423F8B4" w14:textId="77777777" w:rsidTr="00912909">
        <w:tc>
          <w:tcPr>
            <w:tcW w:w="5000" w:type="pct"/>
            <w:gridSpan w:val="2"/>
          </w:tcPr>
          <w:p w14:paraId="174E35F4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Pré-condição: </w:t>
            </w:r>
          </w:p>
          <w:p w14:paraId="2E789CCC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 xml:space="preserve">O </w:t>
            </w:r>
            <w:r w:rsidRPr="00926717">
              <w:rPr>
                <w:rFonts w:cs="Arial"/>
                <w:b w:val="0"/>
                <w:bCs/>
                <w:sz w:val="22"/>
                <w:szCs w:val="22"/>
                <w:lang w:val="pt-BR"/>
              </w:rPr>
              <w:t>usuário deve estar logado na interface</w:t>
            </w: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>.</w:t>
            </w:r>
          </w:p>
        </w:tc>
      </w:tr>
      <w:tr w:rsidR="00912909" w:rsidRPr="00FE36FC" w14:paraId="5F40CE91" w14:textId="77777777" w:rsidTr="00912909">
        <w:tc>
          <w:tcPr>
            <w:tcW w:w="5000" w:type="pct"/>
            <w:gridSpan w:val="2"/>
          </w:tcPr>
          <w:p w14:paraId="5308ECE1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</w:rPr>
            </w:pPr>
            <w:r w:rsidRPr="00FE36FC">
              <w:rPr>
                <w:rFonts w:ascii="Arial" w:hAnsi="Arial" w:cs="Arial"/>
                <w:b/>
              </w:rPr>
              <w:t xml:space="preserve">Fluxo Principal </w:t>
            </w:r>
          </w:p>
          <w:p w14:paraId="18744543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caso de uso se inicia quando o ator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Usuário de Monitoramento</w:t>
            </w: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 escolhe a opção de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“Iniciar operação”:</w:t>
            </w:r>
          </w:p>
          <w:p w14:paraId="3F91E6CB" w14:textId="77777777" w:rsidR="00912909" w:rsidRPr="00FE36FC" w:rsidRDefault="00912909" w:rsidP="00912909">
            <w:pPr>
              <w:pStyle w:val="Ttulo2"/>
              <w:numPr>
                <w:ilvl w:val="0"/>
                <w:numId w:val="32"/>
              </w:numPr>
              <w:tabs>
                <w:tab w:val="clear" w:pos="1800"/>
                <w:tab w:val="left" w:pos="2160"/>
              </w:tabs>
              <w:autoSpaceDE w:val="0"/>
              <w:autoSpaceDN w:val="0"/>
              <w:spacing w:after="160" w:line="240" w:lineRule="atLeast"/>
              <w:ind w:left="426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É enviado uma requisição ao robô para inicializar a operação.</w:t>
            </w:r>
          </w:p>
          <w:p w14:paraId="5B4FD036" w14:textId="77777777" w:rsidR="00912909" w:rsidRPr="00FE36FC" w:rsidRDefault="00912909" w:rsidP="00912909">
            <w:pPr>
              <w:pStyle w:val="Ttulo2"/>
              <w:numPr>
                <w:ilvl w:val="0"/>
                <w:numId w:val="32"/>
              </w:numPr>
              <w:tabs>
                <w:tab w:val="clear" w:pos="1800"/>
                <w:tab w:val="left" w:pos="2160"/>
              </w:tabs>
              <w:autoSpaceDE w:val="0"/>
              <w:autoSpaceDN w:val="0"/>
              <w:spacing w:after="160" w:line="240" w:lineRule="atLeast"/>
              <w:ind w:left="426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O robô realiza a checachem dos seus componentes essenciais para a operação</w:t>
            </w: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>.</w:t>
            </w:r>
          </w:p>
          <w:p w14:paraId="1FF398FC" w14:textId="77777777" w:rsidR="00912909" w:rsidRPr="00FE36FC" w:rsidRDefault="00912909" w:rsidP="00912909">
            <w:pPr>
              <w:pStyle w:val="Ttulo2"/>
              <w:numPr>
                <w:ilvl w:val="0"/>
                <w:numId w:val="32"/>
              </w:numPr>
              <w:tabs>
                <w:tab w:val="clear" w:pos="1800"/>
                <w:tab w:val="left" w:pos="2160"/>
              </w:tabs>
              <w:autoSpaceDE w:val="0"/>
              <w:autoSpaceDN w:val="0"/>
              <w:spacing w:after="160" w:line="240" w:lineRule="atLeast"/>
              <w:ind w:left="426"/>
              <w:rPr>
                <w:rFonts w:cs="Arial"/>
                <w:b w:val="0"/>
                <w:sz w:val="22"/>
                <w:szCs w:val="22"/>
                <w:lang w:val="en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en"/>
              </w:rPr>
              <w:t>Inicia a operação</w:t>
            </w:r>
            <w:r>
              <w:rPr>
                <w:rFonts w:cs="Arial"/>
                <w:b w:val="0"/>
                <w:sz w:val="22"/>
                <w:szCs w:val="22"/>
                <w:lang w:val="en"/>
              </w:rPr>
              <w:t>.</w:t>
            </w:r>
          </w:p>
        </w:tc>
      </w:tr>
      <w:tr w:rsidR="00912909" w14:paraId="319F3C15" w14:textId="77777777" w:rsidTr="00912909">
        <w:tc>
          <w:tcPr>
            <w:tcW w:w="5000" w:type="pct"/>
            <w:gridSpan w:val="2"/>
          </w:tcPr>
          <w:p w14:paraId="54417468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Fluxos Alternativos</w:t>
            </w:r>
          </w:p>
          <w:p w14:paraId="6E1B8A8D" w14:textId="77777777" w:rsidR="00912909" w:rsidRPr="00FE36FC" w:rsidRDefault="00912909" w:rsidP="00912909">
            <w:pPr>
              <w:pStyle w:val="Ttulo2"/>
              <w:autoSpaceDE w:val="0"/>
              <w:autoSpaceDN w:val="0"/>
              <w:spacing w:line="240" w:lineRule="atLeast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>Não se aplica.</w:t>
            </w:r>
          </w:p>
        </w:tc>
      </w:tr>
      <w:tr w:rsidR="00912909" w:rsidRPr="00576CCD" w14:paraId="13E2A775" w14:textId="77777777" w:rsidTr="00912909">
        <w:tc>
          <w:tcPr>
            <w:tcW w:w="5000" w:type="pct"/>
            <w:gridSpan w:val="2"/>
          </w:tcPr>
          <w:p w14:paraId="44D0CB05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Fluxos de Exceção</w:t>
            </w:r>
          </w:p>
          <w:p w14:paraId="19094D0B" w14:textId="77777777" w:rsidR="00912909" w:rsidRPr="00926717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[FE1] Fluxo Exceção 1: 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Sem conexão com o robô</w:t>
            </w:r>
          </w:p>
          <w:p w14:paraId="14DD6AC0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fluxo alternativo ocorre quando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algum componente essencial não responde, assim a operação não está com o seu funcionamento correto:</w:t>
            </w:r>
          </w:p>
          <w:p w14:paraId="0D5513BB" w14:textId="77777777" w:rsidR="00912909" w:rsidRPr="00FE36FC" w:rsidRDefault="00912909" w:rsidP="00912909">
            <w:pPr>
              <w:pStyle w:val="Ttulo2"/>
              <w:numPr>
                <w:ilvl w:val="0"/>
                <w:numId w:val="37"/>
              </w:numPr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O sistema exibe uma mensagem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informando qual o possível erro.</w:t>
            </w:r>
          </w:p>
        </w:tc>
      </w:tr>
      <w:tr w:rsidR="00912909" w:rsidRPr="00576CCD" w14:paraId="1F7CD8CA" w14:textId="77777777" w:rsidTr="00912909">
        <w:tc>
          <w:tcPr>
            <w:tcW w:w="5000" w:type="pct"/>
            <w:gridSpan w:val="2"/>
          </w:tcPr>
          <w:p w14:paraId="793EE1A8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br w:type="page"/>
              <w:t xml:space="preserve">Pós-condições: </w:t>
            </w:r>
          </w:p>
          <w:p w14:paraId="7C63E609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 xml:space="preserve">Não se aplica. </w:t>
            </w:r>
          </w:p>
        </w:tc>
      </w:tr>
      <w:tr w:rsidR="00912909" w14:paraId="682B6D2D" w14:textId="77777777" w:rsidTr="00912909">
        <w:tc>
          <w:tcPr>
            <w:tcW w:w="5000" w:type="pct"/>
            <w:gridSpan w:val="2"/>
          </w:tcPr>
          <w:p w14:paraId="1395780E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Regras de Negócio: </w:t>
            </w:r>
            <w:r w:rsidRPr="00FE36FC">
              <w:rPr>
                <w:rFonts w:cs="Arial"/>
                <w:b w:val="0"/>
                <w:bCs/>
                <w:sz w:val="22"/>
                <w:szCs w:val="22"/>
                <w:lang w:val="pt-PT"/>
              </w:rPr>
              <w:t>RN1</w:t>
            </w:r>
          </w:p>
        </w:tc>
      </w:tr>
    </w:tbl>
    <w:p w14:paraId="65084B1C" w14:textId="77777777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tbl>
      <w:tblPr>
        <w:tblW w:w="4549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236"/>
      </w:tblGrid>
      <w:tr w:rsidR="00912909" w14:paraId="638EB9BB" w14:textId="77777777" w:rsidTr="00912909">
        <w:tc>
          <w:tcPr>
            <w:tcW w:w="5000" w:type="pct"/>
            <w:gridSpan w:val="2"/>
          </w:tcPr>
          <w:p w14:paraId="0A36635E" w14:textId="5D8C7F54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lang w:val="en"/>
              </w:rPr>
            </w:pPr>
            <w:r w:rsidRPr="00FE36FC">
              <w:rPr>
                <w:rFonts w:ascii="Arial" w:hAnsi="Arial" w:cs="Arial"/>
                <w:b/>
              </w:rPr>
              <w:t>CSU00</w:t>
            </w:r>
            <w:r w:rsidRPr="00FE36FC">
              <w:rPr>
                <w:rFonts w:ascii="Arial" w:hAnsi="Arial" w:cs="Arial"/>
                <w:b/>
                <w:lang w:val="en"/>
              </w:rPr>
              <w:t>2</w:t>
            </w:r>
            <w:r w:rsidRPr="00FE36FC">
              <w:rPr>
                <w:rFonts w:ascii="Arial" w:hAnsi="Arial" w:cs="Arial"/>
                <w:b/>
              </w:rPr>
              <w:t xml:space="preserve"> – </w:t>
            </w:r>
            <w:r w:rsidRPr="00FE36FC">
              <w:rPr>
                <w:rFonts w:ascii="Arial" w:hAnsi="Arial" w:cs="Arial"/>
                <w:b/>
                <w:lang w:val="en"/>
              </w:rPr>
              <w:t>Controle de direção</w:t>
            </w:r>
            <w:r w:rsidR="00D440CB">
              <w:rPr>
                <w:rFonts w:ascii="Arial" w:hAnsi="Arial" w:cs="Arial"/>
                <w:b/>
                <w:lang w:val="en"/>
              </w:rPr>
              <w:t>.</w:t>
            </w:r>
          </w:p>
        </w:tc>
      </w:tr>
      <w:tr w:rsidR="00912909" w:rsidRPr="00576CCD" w14:paraId="62E72C25" w14:textId="77777777" w:rsidTr="00912909">
        <w:tc>
          <w:tcPr>
            <w:tcW w:w="1119" w:type="pct"/>
          </w:tcPr>
          <w:p w14:paraId="757817B1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FE36FC">
              <w:rPr>
                <w:rFonts w:ascii="Arial" w:hAnsi="Arial" w:cs="Arial"/>
                <w:u w:val="single"/>
              </w:rPr>
              <w:t>Sumário</w:t>
            </w:r>
            <w:r w:rsidRPr="00FE36FC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3881" w:type="pct"/>
          </w:tcPr>
          <w:p w14:paraId="1B31DC8F" w14:textId="77777777" w:rsidR="00912909" w:rsidRPr="00926717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926717">
              <w:rPr>
                <w:rFonts w:ascii="Arial" w:hAnsi="Arial" w:cs="Arial"/>
              </w:rPr>
              <w:t>Robô realiza o controle de direção de forma automática.</w:t>
            </w:r>
          </w:p>
        </w:tc>
      </w:tr>
      <w:tr w:rsidR="00912909" w:rsidRPr="00576CCD" w14:paraId="3C3D19DD" w14:textId="77777777" w:rsidTr="00912909">
        <w:tc>
          <w:tcPr>
            <w:tcW w:w="5000" w:type="pct"/>
            <w:gridSpan w:val="2"/>
          </w:tcPr>
          <w:p w14:paraId="59956B3F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Pré-condição: </w:t>
            </w:r>
          </w:p>
          <w:p w14:paraId="544027A0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926717">
              <w:rPr>
                <w:rFonts w:cs="Arial"/>
                <w:b w:val="0"/>
                <w:bCs/>
                <w:sz w:val="22"/>
                <w:szCs w:val="22"/>
                <w:lang w:val="pt-BR"/>
              </w:rPr>
              <w:t>Operação inicializada com sucesso.</w:t>
            </w:r>
          </w:p>
        </w:tc>
      </w:tr>
      <w:tr w:rsidR="00912909" w:rsidRPr="00576CCD" w14:paraId="6B1AD00F" w14:textId="77777777" w:rsidTr="00912909">
        <w:tc>
          <w:tcPr>
            <w:tcW w:w="5000" w:type="pct"/>
            <w:gridSpan w:val="2"/>
          </w:tcPr>
          <w:p w14:paraId="0F160CFA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</w:rPr>
            </w:pPr>
            <w:r w:rsidRPr="00FE36FC">
              <w:rPr>
                <w:rFonts w:ascii="Arial" w:hAnsi="Arial" w:cs="Arial"/>
                <w:b/>
              </w:rPr>
              <w:t xml:space="preserve">Fluxo Principal </w:t>
            </w:r>
          </w:p>
          <w:p w14:paraId="5BFC968E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caso de uso </w:t>
            </w:r>
            <w:r>
              <w:rPr>
                <w:rFonts w:cs="Arial"/>
                <w:b w:val="0"/>
                <w:sz w:val="22"/>
                <w:szCs w:val="22"/>
                <w:lang w:val="pt-BR"/>
              </w:rPr>
              <w:t>ocorre</w:t>
            </w: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após a inicialização do sistema ser realizada com sucesso:</w:t>
            </w:r>
          </w:p>
          <w:p w14:paraId="0428A739" w14:textId="77777777" w:rsidR="00912909" w:rsidRPr="00926717" w:rsidRDefault="00912909" w:rsidP="00912909">
            <w:pPr>
              <w:pStyle w:val="Ttulo2"/>
              <w:numPr>
                <w:ilvl w:val="0"/>
                <w:numId w:val="35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ind w:left="66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É realizado a detecção de faixas da banda da rodagem da via.</w:t>
            </w:r>
          </w:p>
          <w:p w14:paraId="26A3DCD2" w14:textId="77777777" w:rsidR="00912909" w:rsidRPr="00926717" w:rsidRDefault="00912909" w:rsidP="00912909">
            <w:pPr>
              <w:pStyle w:val="Ttulo2"/>
              <w:numPr>
                <w:ilvl w:val="0"/>
                <w:numId w:val="35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ind w:left="66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Sistema calcula em tempo real qual o ângulo entre o robô e a faixa.</w:t>
            </w:r>
          </w:p>
          <w:p w14:paraId="775B3715" w14:textId="77777777" w:rsidR="00912909" w:rsidRPr="00926717" w:rsidRDefault="00912909" w:rsidP="00912909">
            <w:pPr>
              <w:pStyle w:val="Ttulo2"/>
              <w:numPr>
                <w:ilvl w:val="0"/>
                <w:numId w:val="35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ind w:left="66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Robô realiza automaticamente o esterçamento para o lado correto.</w:t>
            </w:r>
          </w:p>
          <w:p w14:paraId="015D15D2" w14:textId="77777777" w:rsidR="00912909" w:rsidRPr="00926717" w:rsidRDefault="00912909" w:rsidP="00912909">
            <w:pPr>
              <w:pStyle w:val="Ttulo2"/>
              <w:numPr>
                <w:ilvl w:val="0"/>
                <w:numId w:val="35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ind w:left="66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Permance em loop no circuito fechado, até que seja enviado um comando de parad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a.</w:t>
            </w:r>
          </w:p>
        </w:tc>
      </w:tr>
      <w:tr w:rsidR="00912909" w:rsidRPr="00576CCD" w14:paraId="6610D082" w14:textId="77777777" w:rsidTr="00912909">
        <w:tc>
          <w:tcPr>
            <w:tcW w:w="5000" w:type="pct"/>
            <w:gridSpan w:val="2"/>
          </w:tcPr>
          <w:p w14:paraId="7EACC72F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lastRenderedPageBreak/>
              <w:t>Fluxos Alternativos</w:t>
            </w:r>
          </w:p>
          <w:p w14:paraId="4562457E" w14:textId="77777777" w:rsidR="00912909" w:rsidRPr="00FE36FC" w:rsidRDefault="00912909" w:rsidP="00912909">
            <w:pPr>
              <w:pStyle w:val="Ttulo2"/>
              <w:autoSpaceDE w:val="0"/>
              <w:autoSpaceDN w:val="0"/>
              <w:spacing w:line="240" w:lineRule="atLeast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>Não se aplica.</w:t>
            </w:r>
          </w:p>
        </w:tc>
      </w:tr>
      <w:tr w:rsidR="00912909" w:rsidRPr="00576CCD" w14:paraId="2C885625" w14:textId="77777777" w:rsidTr="00912909">
        <w:trPr>
          <w:trHeight w:val="2768"/>
        </w:trPr>
        <w:tc>
          <w:tcPr>
            <w:tcW w:w="5000" w:type="pct"/>
            <w:gridSpan w:val="2"/>
          </w:tcPr>
          <w:p w14:paraId="2E1BEDFC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Fluxos de Exceção</w:t>
            </w:r>
          </w:p>
          <w:p w14:paraId="00859F76" w14:textId="77777777" w:rsidR="00912909" w:rsidRPr="00926717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[FE1] Fluxo Exceção 1: 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Faixas não detectadas</w:t>
            </w:r>
          </w:p>
          <w:p w14:paraId="21432D36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fluxo alternativo ocorre quando o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robô não consegue detectar faixas e entra no modo de emergência:</w:t>
            </w:r>
          </w:p>
          <w:p w14:paraId="292A4510" w14:textId="6427119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>
              <w:rPr>
                <w:rFonts w:cs="Arial"/>
                <w:b w:val="0"/>
                <w:sz w:val="22"/>
                <w:szCs w:val="22"/>
                <w:lang w:val="pt-BR"/>
              </w:rPr>
              <w:t xml:space="preserve">1. </w:t>
            </w: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O sistema exibe uma mensagem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 xml:space="preserve">informando que o modo de </w:t>
            </w:r>
            <w:r w:rsidR="00F6653A" w:rsidRPr="00926717">
              <w:rPr>
                <w:rFonts w:cs="Arial"/>
                <w:b w:val="0"/>
                <w:sz w:val="22"/>
                <w:szCs w:val="22"/>
                <w:lang w:val="pt-BR"/>
              </w:rPr>
              <w:t>emergência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 xml:space="preserve"> foi ativado e o usuário deve realizar o controle manual.</w:t>
            </w:r>
          </w:p>
          <w:p w14:paraId="55A850FD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</w:p>
          <w:p w14:paraId="3537D7C2" w14:textId="77777777" w:rsidR="00912909" w:rsidRPr="00926717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[FE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2</w:t>
            </w: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] Fluxo Exceção 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2</w:t>
            </w: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: 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Perda de imagem da câmera</w:t>
            </w:r>
          </w:p>
          <w:p w14:paraId="3A5D078B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fluxo alternativo ocorre quando o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robô não consegue se conectar com a câmera, impossibilitando sua operação:</w:t>
            </w:r>
          </w:p>
          <w:p w14:paraId="1DF71FB6" w14:textId="695C6FEA" w:rsidR="00912909" w:rsidRPr="00FE36FC" w:rsidRDefault="00912909" w:rsidP="00912909">
            <w:pPr>
              <w:pStyle w:val="Ttulo2"/>
              <w:numPr>
                <w:ilvl w:val="0"/>
                <w:numId w:val="38"/>
              </w:numPr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O sistema exibe uma mensagem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 xml:space="preserve">informando que o modo de </w:t>
            </w:r>
            <w:r w:rsidR="00F6653A" w:rsidRPr="00926717">
              <w:rPr>
                <w:rFonts w:cs="Arial"/>
                <w:b w:val="0"/>
                <w:sz w:val="22"/>
                <w:szCs w:val="22"/>
                <w:lang w:val="pt-BR"/>
              </w:rPr>
              <w:t>emergência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 xml:space="preserve"> foi ativado e o mesmo envia sua localização via GPS para recolhimento.</w:t>
            </w:r>
          </w:p>
        </w:tc>
      </w:tr>
      <w:tr w:rsidR="00912909" w:rsidRPr="00576CCD" w14:paraId="1A1BFFB7" w14:textId="77777777" w:rsidTr="00912909">
        <w:tc>
          <w:tcPr>
            <w:tcW w:w="5000" w:type="pct"/>
            <w:gridSpan w:val="2"/>
          </w:tcPr>
          <w:p w14:paraId="055D98CB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br w:type="page"/>
              <w:t xml:space="preserve">Pós-condições: </w:t>
            </w:r>
          </w:p>
          <w:p w14:paraId="72BB64EE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 xml:space="preserve">Não se aplica. </w:t>
            </w:r>
          </w:p>
        </w:tc>
      </w:tr>
      <w:tr w:rsidR="00912909" w:rsidRPr="00576CCD" w14:paraId="323ED1A7" w14:textId="77777777" w:rsidTr="00912909">
        <w:trPr>
          <w:trHeight w:val="90"/>
        </w:trPr>
        <w:tc>
          <w:tcPr>
            <w:tcW w:w="5000" w:type="pct"/>
            <w:gridSpan w:val="2"/>
          </w:tcPr>
          <w:p w14:paraId="3F2DCFB2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Regras de Negócio: </w:t>
            </w:r>
          </w:p>
          <w:p w14:paraId="5B85ACB0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>RN1</w:t>
            </w:r>
            <w:r w:rsidRPr="00FE36FC">
              <w:rPr>
                <w:rFonts w:cs="Arial"/>
                <w:b w:val="0"/>
                <w:bCs/>
                <w:sz w:val="22"/>
                <w:szCs w:val="22"/>
                <w:lang w:val="pt-PT"/>
              </w:rPr>
              <w:t>, RN6</w:t>
            </w:r>
          </w:p>
        </w:tc>
      </w:tr>
    </w:tbl>
    <w:p w14:paraId="2EFDB4DB" w14:textId="77777777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p w14:paraId="56101072" w14:textId="77777777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p w14:paraId="4153CBEB" w14:textId="77777777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p w14:paraId="46C2BC6E" w14:textId="77777777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p w14:paraId="37C39B6F" w14:textId="59B8184A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p w14:paraId="0688B3AB" w14:textId="45614B76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p w14:paraId="7DBF3FA0" w14:textId="0A63521D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p w14:paraId="1F51C5E7" w14:textId="77777777" w:rsidR="0053486F" w:rsidRDefault="0053486F" w:rsidP="00912909">
      <w:pPr>
        <w:pStyle w:val="Titulo2"/>
        <w:numPr>
          <w:ilvl w:val="0"/>
          <w:numId w:val="0"/>
        </w:numPr>
        <w:rPr>
          <w:lang w:val="pt-BR"/>
        </w:rPr>
      </w:pPr>
    </w:p>
    <w:tbl>
      <w:tblPr>
        <w:tblW w:w="4549" w:type="pct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236"/>
      </w:tblGrid>
      <w:tr w:rsidR="00912909" w:rsidRPr="00FE36FC" w14:paraId="2874C720" w14:textId="77777777" w:rsidTr="00912909">
        <w:tc>
          <w:tcPr>
            <w:tcW w:w="5000" w:type="pct"/>
            <w:gridSpan w:val="2"/>
          </w:tcPr>
          <w:p w14:paraId="662EB223" w14:textId="71FDA170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lang w:val="en"/>
              </w:rPr>
            </w:pPr>
            <w:r w:rsidRPr="00FE36FC">
              <w:rPr>
                <w:rFonts w:ascii="Arial" w:hAnsi="Arial" w:cs="Arial"/>
                <w:b/>
              </w:rPr>
              <w:t>CSU00</w:t>
            </w:r>
            <w:r w:rsidRPr="00FE36FC">
              <w:rPr>
                <w:rFonts w:ascii="Arial" w:hAnsi="Arial" w:cs="Arial"/>
                <w:b/>
                <w:lang w:val="pt-PT"/>
              </w:rPr>
              <w:t>3</w:t>
            </w:r>
            <w:r w:rsidRPr="00FE36FC">
              <w:rPr>
                <w:rFonts w:ascii="Arial" w:hAnsi="Arial" w:cs="Arial"/>
                <w:b/>
              </w:rPr>
              <w:t xml:space="preserve"> – </w:t>
            </w:r>
            <w:r w:rsidRPr="00FE36FC">
              <w:rPr>
                <w:rFonts w:ascii="Arial" w:hAnsi="Arial" w:cs="Arial"/>
                <w:b/>
                <w:lang w:val="pt-PT"/>
              </w:rPr>
              <w:t>Detecção de sinalizaçã</w:t>
            </w:r>
            <w:r w:rsidRPr="00FE36FC">
              <w:rPr>
                <w:rFonts w:ascii="Arial" w:hAnsi="Arial" w:cs="Arial"/>
                <w:b/>
                <w:lang w:val="en"/>
              </w:rPr>
              <w:t>o</w:t>
            </w:r>
            <w:r w:rsidR="00D440CB">
              <w:rPr>
                <w:rFonts w:ascii="Arial" w:hAnsi="Arial" w:cs="Arial"/>
                <w:b/>
                <w:lang w:val="en"/>
              </w:rPr>
              <w:t>.</w:t>
            </w:r>
          </w:p>
        </w:tc>
      </w:tr>
      <w:tr w:rsidR="00912909" w:rsidRPr="00576CCD" w14:paraId="24AD14BF" w14:textId="77777777" w:rsidTr="00912909">
        <w:tc>
          <w:tcPr>
            <w:tcW w:w="1119" w:type="pct"/>
          </w:tcPr>
          <w:p w14:paraId="2307EB5F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FE36FC">
              <w:rPr>
                <w:rFonts w:ascii="Arial" w:hAnsi="Arial" w:cs="Arial"/>
                <w:u w:val="single"/>
              </w:rPr>
              <w:t>Sumário</w:t>
            </w:r>
            <w:r w:rsidRPr="00FE36FC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3881" w:type="pct"/>
          </w:tcPr>
          <w:p w14:paraId="01DD5FB3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lang w:val="pt-PT"/>
              </w:rPr>
            </w:pPr>
            <w:r w:rsidRPr="00926717">
              <w:rPr>
                <w:rFonts w:ascii="Arial" w:hAnsi="Arial" w:cs="Arial"/>
              </w:rPr>
              <w:t xml:space="preserve">Robô realiza </w:t>
            </w:r>
            <w:r w:rsidRPr="00FE36FC">
              <w:rPr>
                <w:rFonts w:ascii="Arial" w:hAnsi="Arial" w:cs="Arial"/>
                <w:lang w:val="pt-PT"/>
              </w:rPr>
              <w:t>a detecção de sinalização de trânsito</w:t>
            </w:r>
            <w:r>
              <w:rPr>
                <w:rFonts w:ascii="Arial" w:hAnsi="Arial" w:cs="Arial"/>
                <w:lang w:val="pt-PT"/>
              </w:rPr>
              <w:t>.</w:t>
            </w:r>
          </w:p>
        </w:tc>
      </w:tr>
      <w:tr w:rsidR="00912909" w:rsidRPr="00576CCD" w14:paraId="1077A9D6" w14:textId="77777777" w:rsidTr="00912909">
        <w:tc>
          <w:tcPr>
            <w:tcW w:w="5000" w:type="pct"/>
            <w:gridSpan w:val="2"/>
          </w:tcPr>
          <w:p w14:paraId="1F019824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Pré-condição: </w:t>
            </w:r>
          </w:p>
          <w:p w14:paraId="1B3662C4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926717">
              <w:rPr>
                <w:rFonts w:cs="Arial"/>
                <w:b w:val="0"/>
                <w:bCs/>
                <w:sz w:val="22"/>
                <w:szCs w:val="22"/>
                <w:lang w:val="pt-BR"/>
              </w:rPr>
              <w:t>Operação inicializada com sucesso.</w:t>
            </w:r>
          </w:p>
        </w:tc>
      </w:tr>
      <w:tr w:rsidR="00912909" w:rsidRPr="00576CCD" w14:paraId="79AE934C" w14:textId="77777777" w:rsidTr="00912909">
        <w:tc>
          <w:tcPr>
            <w:tcW w:w="5000" w:type="pct"/>
            <w:gridSpan w:val="2"/>
          </w:tcPr>
          <w:p w14:paraId="59BB25CC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</w:rPr>
            </w:pPr>
            <w:r w:rsidRPr="00FE36FC">
              <w:rPr>
                <w:rFonts w:ascii="Arial" w:hAnsi="Arial" w:cs="Arial"/>
                <w:b/>
              </w:rPr>
              <w:t xml:space="preserve">Fluxo Principal </w:t>
            </w:r>
          </w:p>
          <w:p w14:paraId="7BA5DFA4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caso de uso se inicia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após a inicialização do sistema ser realizada com sucesso:</w:t>
            </w:r>
          </w:p>
          <w:p w14:paraId="2581A34C" w14:textId="77777777" w:rsidR="00912909" w:rsidRPr="00926717" w:rsidRDefault="00912909" w:rsidP="00912909">
            <w:pPr>
              <w:pStyle w:val="Ttulo2"/>
              <w:numPr>
                <w:ilvl w:val="0"/>
                <w:numId w:val="39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É realizado a detecção de sinalização de trânsito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.</w:t>
            </w:r>
          </w:p>
          <w:p w14:paraId="796252E1" w14:textId="77777777" w:rsidR="00912909" w:rsidRPr="00926717" w:rsidRDefault="00912909" w:rsidP="00912909">
            <w:pPr>
              <w:pStyle w:val="Ttulo2"/>
              <w:numPr>
                <w:ilvl w:val="0"/>
                <w:numId w:val="39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O robô deverá tomar uma ação de acordo com a sinalização detectada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.</w:t>
            </w:r>
          </w:p>
          <w:p w14:paraId="4C126B63" w14:textId="77777777" w:rsidR="00912909" w:rsidRPr="00926717" w:rsidRDefault="00912909" w:rsidP="00912909">
            <w:pPr>
              <w:pStyle w:val="Ttulo2"/>
              <w:numPr>
                <w:ilvl w:val="0"/>
                <w:numId w:val="39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Permance em loop no circuito fechado, até que seja enviado um comando de parada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.</w:t>
            </w:r>
          </w:p>
        </w:tc>
      </w:tr>
      <w:tr w:rsidR="00912909" w:rsidRPr="00576CCD" w14:paraId="37D98188" w14:textId="77777777" w:rsidTr="00912909">
        <w:tc>
          <w:tcPr>
            <w:tcW w:w="5000" w:type="pct"/>
            <w:gridSpan w:val="2"/>
          </w:tcPr>
          <w:p w14:paraId="3955BEC0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Fluxos Alternativos</w:t>
            </w:r>
          </w:p>
          <w:p w14:paraId="29839435" w14:textId="77777777" w:rsidR="00912909" w:rsidRPr="00FE36FC" w:rsidRDefault="00912909" w:rsidP="00912909">
            <w:pPr>
              <w:pStyle w:val="Ttulo2"/>
              <w:autoSpaceDE w:val="0"/>
              <w:autoSpaceDN w:val="0"/>
              <w:spacing w:line="240" w:lineRule="atLeast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>Não se aplica.</w:t>
            </w:r>
          </w:p>
        </w:tc>
      </w:tr>
      <w:tr w:rsidR="00912909" w:rsidRPr="00576CCD" w14:paraId="5621A5A2" w14:textId="77777777" w:rsidTr="00912909">
        <w:trPr>
          <w:trHeight w:val="1789"/>
        </w:trPr>
        <w:tc>
          <w:tcPr>
            <w:tcW w:w="5000" w:type="pct"/>
            <w:gridSpan w:val="2"/>
          </w:tcPr>
          <w:p w14:paraId="2E4B14CD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Fluxos de Exceção</w:t>
            </w:r>
          </w:p>
          <w:p w14:paraId="1169C083" w14:textId="77777777" w:rsidR="00912909" w:rsidRPr="00926717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[FE</w:t>
            </w:r>
            <w:r w:rsidRPr="00FE36FC">
              <w:rPr>
                <w:rFonts w:cs="Arial"/>
                <w:sz w:val="22"/>
                <w:szCs w:val="22"/>
                <w:lang w:val="pt-PT"/>
              </w:rPr>
              <w:t>1</w:t>
            </w: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] Fluxo Exceção 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2</w:t>
            </w: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: 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Perda de imagem da câmera</w:t>
            </w:r>
          </w:p>
          <w:p w14:paraId="210B125F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fluxo alternativo ocorre quando o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robô não consegue se conectar com a câmera, impossibilitando sua operação:</w:t>
            </w:r>
          </w:p>
          <w:p w14:paraId="40CC8381" w14:textId="77777777" w:rsidR="00912909" w:rsidRPr="00926717" w:rsidRDefault="00912909" w:rsidP="00912909">
            <w:pPr>
              <w:rPr>
                <w:sz w:val="22"/>
                <w:szCs w:val="22"/>
                <w:lang w:val="pt-BR"/>
              </w:rPr>
            </w:pPr>
          </w:p>
          <w:p w14:paraId="00DDC029" w14:textId="77777777" w:rsidR="00912909" w:rsidRPr="00FE36FC" w:rsidRDefault="00912909" w:rsidP="00912909">
            <w:pPr>
              <w:pStyle w:val="Ttulo2"/>
              <w:numPr>
                <w:ilvl w:val="0"/>
                <w:numId w:val="40"/>
              </w:numPr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O sistema exibe uma mensagem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informando que o modo de emergência foi ativado e o mesmo envia sua localização via GPS para recolhimento.</w:t>
            </w:r>
          </w:p>
        </w:tc>
      </w:tr>
      <w:tr w:rsidR="00912909" w:rsidRPr="00576CCD" w14:paraId="17A7AD90" w14:textId="77777777" w:rsidTr="00912909">
        <w:tc>
          <w:tcPr>
            <w:tcW w:w="5000" w:type="pct"/>
            <w:gridSpan w:val="2"/>
          </w:tcPr>
          <w:p w14:paraId="63DC0F4B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br w:type="page"/>
              <w:t xml:space="preserve">Pós-condições: </w:t>
            </w:r>
          </w:p>
          <w:p w14:paraId="0C439494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 xml:space="preserve">Não se aplica. </w:t>
            </w:r>
          </w:p>
        </w:tc>
      </w:tr>
      <w:tr w:rsidR="00912909" w:rsidRPr="00576CCD" w14:paraId="4DBCAC51" w14:textId="77777777" w:rsidTr="00912909">
        <w:tc>
          <w:tcPr>
            <w:tcW w:w="5000" w:type="pct"/>
            <w:gridSpan w:val="2"/>
          </w:tcPr>
          <w:p w14:paraId="16BA1ED8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Regras de Negócio: </w:t>
            </w:r>
          </w:p>
          <w:p w14:paraId="7D3DFA6A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>RN</w:t>
            </w:r>
            <w:r w:rsidRPr="00FE36FC">
              <w:rPr>
                <w:rFonts w:cs="Arial"/>
                <w:b w:val="0"/>
                <w:bCs/>
                <w:sz w:val="22"/>
                <w:szCs w:val="22"/>
                <w:lang w:val="pt-PT"/>
              </w:rPr>
              <w:t>2, RN6</w:t>
            </w:r>
          </w:p>
        </w:tc>
      </w:tr>
    </w:tbl>
    <w:p w14:paraId="5A2B8A59" w14:textId="77777777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p w14:paraId="536759E3" w14:textId="77777777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p w14:paraId="3EF04656" w14:textId="2CF8E413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p w14:paraId="1749CA62" w14:textId="681557FE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p w14:paraId="15DD95D3" w14:textId="77777777" w:rsidR="00D440CB" w:rsidRDefault="00D440CB" w:rsidP="00912909">
      <w:pPr>
        <w:pStyle w:val="Titulo2"/>
        <w:numPr>
          <w:ilvl w:val="0"/>
          <w:numId w:val="0"/>
        </w:numPr>
        <w:rPr>
          <w:lang w:val="pt-BR"/>
        </w:rPr>
      </w:pPr>
    </w:p>
    <w:tbl>
      <w:tblPr>
        <w:tblW w:w="466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6388"/>
      </w:tblGrid>
      <w:tr w:rsidR="00912909" w14:paraId="4D5C7B58" w14:textId="77777777" w:rsidTr="00912909">
        <w:trPr>
          <w:trHeight w:val="243"/>
        </w:trPr>
        <w:tc>
          <w:tcPr>
            <w:tcW w:w="5000" w:type="pct"/>
            <w:gridSpan w:val="2"/>
          </w:tcPr>
          <w:p w14:paraId="22C72829" w14:textId="2A27436B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lang w:val="pt-PT"/>
              </w:rPr>
            </w:pPr>
            <w:r w:rsidRPr="00FE36FC">
              <w:rPr>
                <w:rFonts w:ascii="Arial" w:hAnsi="Arial" w:cs="Arial"/>
                <w:b/>
              </w:rPr>
              <w:t>CSU00</w:t>
            </w:r>
            <w:r w:rsidRPr="00FE36FC">
              <w:rPr>
                <w:rFonts w:ascii="Arial" w:hAnsi="Arial" w:cs="Arial"/>
                <w:b/>
                <w:lang w:val="pt-PT"/>
              </w:rPr>
              <w:t>4</w:t>
            </w:r>
            <w:r w:rsidRPr="00FE36FC">
              <w:rPr>
                <w:rFonts w:ascii="Arial" w:hAnsi="Arial" w:cs="Arial"/>
                <w:b/>
              </w:rPr>
              <w:t xml:space="preserve"> – </w:t>
            </w:r>
            <w:r w:rsidRPr="00FE36FC">
              <w:rPr>
                <w:rFonts w:ascii="Arial" w:hAnsi="Arial" w:cs="Arial"/>
                <w:b/>
                <w:lang w:val="pt-PT"/>
              </w:rPr>
              <w:t>Monitoramento de recursos</w:t>
            </w:r>
            <w:r w:rsidR="00D440CB">
              <w:rPr>
                <w:rFonts w:ascii="Arial" w:hAnsi="Arial" w:cs="Arial"/>
                <w:b/>
                <w:lang w:val="pt-PT"/>
              </w:rPr>
              <w:t>.</w:t>
            </w:r>
          </w:p>
        </w:tc>
      </w:tr>
      <w:tr w:rsidR="00912909" w:rsidRPr="00576CCD" w14:paraId="09E31E88" w14:textId="77777777" w:rsidTr="00912909">
        <w:trPr>
          <w:trHeight w:val="257"/>
        </w:trPr>
        <w:tc>
          <w:tcPr>
            <w:tcW w:w="1119" w:type="pct"/>
          </w:tcPr>
          <w:p w14:paraId="6FF4BFA0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FE36FC">
              <w:rPr>
                <w:rFonts w:ascii="Arial" w:hAnsi="Arial" w:cs="Arial"/>
                <w:u w:val="single"/>
              </w:rPr>
              <w:t>Sumário</w:t>
            </w:r>
            <w:r w:rsidRPr="00FE36FC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3881" w:type="pct"/>
          </w:tcPr>
          <w:p w14:paraId="1B68431B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lang w:val="pt-PT"/>
              </w:rPr>
            </w:pPr>
            <w:r w:rsidRPr="00FE36FC">
              <w:rPr>
                <w:rFonts w:ascii="Arial" w:hAnsi="Arial" w:cs="Arial"/>
                <w:lang w:val="pt-PT"/>
              </w:rPr>
              <w:t>Usuário deseja monitorar os recursos do robô</w:t>
            </w:r>
            <w:r>
              <w:rPr>
                <w:rFonts w:ascii="Arial" w:hAnsi="Arial" w:cs="Arial"/>
                <w:lang w:val="pt-PT"/>
              </w:rPr>
              <w:t>.</w:t>
            </w:r>
          </w:p>
        </w:tc>
      </w:tr>
      <w:tr w:rsidR="00912909" w:rsidRPr="00576CCD" w14:paraId="25FB2955" w14:textId="77777777" w:rsidTr="00912909">
        <w:trPr>
          <w:trHeight w:val="774"/>
        </w:trPr>
        <w:tc>
          <w:tcPr>
            <w:tcW w:w="5000" w:type="pct"/>
            <w:gridSpan w:val="2"/>
          </w:tcPr>
          <w:p w14:paraId="6916F1F7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Pré-condição: </w:t>
            </w:r>
          </w:p>
          <w:p w14:paraId="304D712A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PT"/>
              </w:rPr>
              <w:t>Usuário logado no sistema de monitoramento</w:t>
            </w:r>
            <w:r>
              <w:rPr>
                <w:rFonts w:cs="Arial"/>
                <w:b w:val="0"/>
                <w:bCs/>
                <w:sz w:val="22"/>
                <w:szCs w:val="22"/>
                <w:lang w:val="pt-PT"/>
              </w:rPr>
              <w:t>.</w:t>
            </w:r>
          </w:p>
        </w:tc>
      </w:tr>
      <w:tr w:rsidR="00912909" w:rsidRPr="00576CCD" w14:paraId="3B56F874" w14:textId="77777777" w:rsidTr="00912909">
        <w:trPr>
          <w:trHeight w:val="2539"/>
        </w:trPr>
        <w:tc>
          <w:tcPr>
            <w:tcW w:w="5000" w:type="pct"/>
            <w:gridSpan w:val="2"/>
          </w:tcPr>
          <w:p w14:paraId="2F6D69E3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</w:rPr>
            </w:pPr>
            <w:r w:rsidRPr="00FE36FC">
              <w:rPr>
                <w:rFonts w:ascii="Arial" w:hAnsi="Arial" w:cs="Arial"/>
                <w:b/>
              </w:rPr>
              <w:t xml:space="preserve">Fluxo Principal </w:t>
            </w:r>
          </w:p>
          <w:p w14:paraId="1383F24C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caso de uso se inicia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após</w:t>
            </w: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 xml:space="preserve"> o usuário de monitoramento acessar a plataforma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:</w:t>
            </w: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 xml:space="preserve"> </w:t>
            </w:r>
          </w:p>
          <w:p w14:paraId="47F3165D" w14:textId="77777777" w:rsidR="00912909" w:rsidRPr="00926717" w:rsidRDefault="00912909" w:rsidP="00912909">
            <w:pPr>
              <w:pStyle w:val="Ttulo2"/>
              <w:numPr>
                <w:ilvl w:val="0"/>
                <w:numId w:val="41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Sistema exibe a imagem da webcam em tempo real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.</w:t>
            </w:r>
          </w:p>
          <w:p w14:paraId="53ADD5EF" w14:textId="77777777" w:rsidR="00912909" w:rsidRPr="00926717" w:rsidRDefault="00912909" w:rsidP="00912909">
            <w:pPr>
              <w:pStyle w:val="Ttulo2"/>
              <w:numPr>
                <w:ilvl w:val="0"/>
                <w:numId w:val="40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Plataforma exibe métricas de hardware do robô (CPU | TEMP | RAM | GPU)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.</w:t>
            </w:r>
          </w:p>
          <w:p w14:paraId="4EF51E18" w14:textId="77777777" w:rsidR="00912909" w:rsidRPr="00FE36FC" w:rsidRDefault="00912909" w:rsidP="00912909">
            <w:pPr>
              <w:pStyle w:val="Ttulo2"/>
              <w:numPr>
                <w:ilvl w:val="0"/>
                <w:numId w:val="40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Plataforma exibe gráficos com histórico das métricas de hardware citadas acima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.</w:t>
            </w:r>
          </w:p>
          <w:p w14:paraId="2C906A9E" w14:textId="77777777" w:rsidR="00912909" w:rsidRPr="00FE36FC" w:rsidRDefault="00912909" w:rsidP="00912909">
            <w:pPr>
              <w:pStyle w:val="Ttulo2"/>
              <w:numPr>
                <w:ilvl w:val="0"/>
                <w:numId w:val="40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Permance em loop no circuito fechado, até que seja enviado um comando de parada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.</w:t>
            </w:r>
          </w:p>
        </w:tc>
      </w:tr>
      <w:tr w:rsidR="00912909" w:rsidRPr="00576CCD" w14:paraId="1498E460" w14:textId="77777777" w:rsidTr="00912909">
        <w:trPr>
          <w:trHeight w:val="774"/>
        </w:trPr>
        <w:tc>
          <w:tcPr>
            <w:tcW w:w="5000" w:type="pct"/>
            <w:gridSpan w:val="2"/>
          </w:tcPr>
          <w:p w14:paraId="128657CE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Fluxos Alternativos</w:t>
            </w:r>
          </w:p>
          <w:p w14:paraId="46E32F42" w14:textId="77777777" w:rsidR="00912909" w:rsidRPr="00FE36FC" w:rsidRDefault="00912909" w:rsidP="00912909">
            <w:pPr>
              <w:pStyle w:val="Ttulo2"/>
              <w:autoSpaceDE w:val="0"/>
              <w:autoSpaceDN w:val="0"/>
              <w:spacing w:line="240" w:lineRule="atLeast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>Não se aplica.</w:t>
            </w:r>
          </w:p>
        </w:tc>
      </w:tr>
      <w:tr w:rsidR="00912909" w:rsidRPr="00576CCD" w14:paraId="10BB78D8" w14:textId="77777777" w:rsidTr="00912909">
        <w:trPr>
          <w:trHeight w:val="2647"/>
        </w:trPr>
        <w:tc>
          <w:tcPr>
            <w:tcW w:w="5000" w:type="pct"/>
            <w:gridSpan w:val="2"/>
          </w:tcPr>
          <w:p w14:paraId="487DF1D8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Fluxos de Exceção</w:t>
            </w:r>
          </w:p>
          <w:p w14:paraId="22B3C370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[FE1] Fluxo Exceção 1: </w:t>
            </w:r>
            <w:r w:rsidRPr="00FE36FC">
              <w:rPr>
                <w:rFonts w:cs="Arial"/>
                <w:sz w:val="22"/>
                <w:szCs w:val="22"/>
                <w:lang w:val="pt-PT"/>
              </w:rPr>
              <w:t>Falha de comunicação com o robô</w:t>
            </w:r>
          </w:p>
          <w:p w14:paraId="655D5C9A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fluxo alternativo ocorre quando </w:t>
            </w: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a plataforma não consegue exibir as métricas de hardware por falha de comunicação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:</w:t>
            </w:r>
          </w:p>
          <w:p w14:paraId="49B673A2" w14:textId="77777777" w:rsidR="00912909" w:rsidRPr="00FE36FC" w:rsidRDefault="00912909" w:rsidP="00912909">
            <w:pPr>
              <w:pStyle w:val="Ttulo2"/>
              <w:rPr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1. Sistema exibe uma mensagem informando a falha de conexão.</w:t>
            </w:r>
          </w:p>
          <w:p w14:paraId="777EF912" w14:textId="77777777" w:rsidR="00912909" w:rsidRPr="00926717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[FE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2</w:t>
            </w: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] Fluxo Exceção 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2</w:t>
            </w: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: 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Perda de imagem da câmera</w:t>
            </w:r>
          </w:p>
          <w:p w14:paraId="5D2624F8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fluxo alternativo ocorre quando o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robô não consegue se conectar com a câmera, impossibilitando sua operação:</w:t>
            </w:r>
          </w:p>
          <w:p w14:paraId="1B651AA2" w14:textId="23DF6E27" w:rsidR="00912909" w:rsidRPr="00FE36FC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 xml:space="preserve">1. </w:t>
            </w: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O sistema exibe uma mensagem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 xml:space="preserve">informando que o modo de </w:t>
            </w:r>
            <w:r w:rsidR="00F6653A" w:rsidRPr="00926717">
              <w:rPr>
                <w:rFonts w:cs="Arial"/>
                <w:b w:val="0"/>
                <w:sz w:val="22"/>
                <w:szCs w:val="22"/>
                <w:lang w:val="pt-BR"/>
              </w:rPr>
              <w:t>emergência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 xml:space="preserve"> foi ativado e o mesmo envia sua localização via GPS para recolhimento.</w:t>
            </w:r>
          </w:p>
        </w:tc>
      </w:tr>
      <w:tr w:rsidR="00912909" w:rsidRPr="00576CCD" w14:paraId="767C4B1A" w14:textId="77777777" w:rsidTr="00912909">
        <w:trPr>
          <w:trHeight w:val="774"/>
        </w:trPr>
        <w:tc>
          <w:tcPr>
            <w:tcW w:w="5000" w:type="pct"/>
            <w:gridSpan w:val="2"/>
          </w:tcPr>
          <w:p w14:paraId="0317AE98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br w:type="page"/>
              <w:t xml:space="preserve">Pós-condições: </w:t>
            </w:r>
          </w:p>
          <w:p w14:paraId="3E91B291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 xml:space="preserve">Não se aplica. </w:t>
            </w:r>
          </w:p>
        </w:tc>
      </w:tr>
      <w:tr w:rsidR="00912909" w14:paraId="56C6128C" w14:textId="77777777" w:rsidTr="00912909">
        <w:trPr>
          <w:trHeight w:val="774"/>
        </w:trPr>
        <w:tc>
          <w:tcPr>
            <w:tcW w:w="5000" w:type="pct"/>
            <w:gridSpan w:val="2"/>
          </w:tcPr>
          <w:p w14:paraId="195A20E7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Regras de Negócio: </w:t>
            </w:r>
          </w:p>
          <w:p w14:paraId="31AD0C85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>RN</w:t>
            </w:r>
            <w:r w:rsidRPr="00FE36FC">
              <w:rPr>
                <w:rFonts w:cs="Arial"/>
                <w:b w:val="0"/>
                <w:bCs/>
                <w:sz w:val="22"/>
                <w:szCs w:val="22"/>
                <w:lang w:val="pt-PT"/>
              </w:rPr>
              <w:t>3</w:t>
            </w:r>
          </w:p>
        </w:tc>
      </w:tr>
    </w:tbl>
    <w:p w14:paraId="07C26299" w14:textId="04E5D3C4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p w14:paraId="568B1CCF" w14:textId="77777777" w:rsidR="00912909" w:rsidRDefault="00912909" w:rsidP="00912909">
      <w:pPr>
        <w:pStyle w:val="Titulo2"/>
        <w:numPr>
          <w:ilvl w:val="0"/>
          <w:numId w:val="0"/>
        </w:numPr>
        <w:rPr>
          <w:lang w:val="pt-BR"/>
        </w:rPr>
      </w:pPr>
    </w:p>
    <w:tbl>
      <w:tblPr>
        <w:tblpPr w:leftFromText="141" w:rightFromText="141" w:vertAnchor="text" w:horzAnchor="margin" w:tblpXSpec="center" w:tblpY="673"/>
        <w:tblW w:w="45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236"/>
      </w:tblGrid>
      <w:tr w:rsidR="00912909" w14:paraId="7A3590BA" w14:textId="77777777" w:rsidTr="00912909">
        <w:tc>
          <w:tcPr>
            <w:tcW w:w="5000" w:type="pct"/>
            <w:gridSpan w:val="2"/>
          </w:tcPr>
          <w:p w14:paraId="474D43F9" w14:textId="3F5231EB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lang w:val="pt-PT"/>
              </w:rPr>
            </w:pPr>
            <w:r w:rsidRPr="00FE36FC">
              <w:rPr>
                <w:rFonts w:ascii="Arial" w:hAnsi="Arial" w:cs="Arial"/>
                <w:b/>
              </w:rPr>
              <w:lastRenderedPageBreak/>
              <w:t>CSU00</w:t>
            </w:r>
            <w:r w:rsidRPr="00FE36FC">
              <w:rPr>
                <w:rFonts w:ascii="Arial" w:hAnsi="Arial" w:cs="Arial"/>
                <w:b/>
                <w:lang w:val="pt-PT"/>
              </w:rPr>
              <w:t>5</w:t>
            </w:r>
            <w:r w:rsidRPr="00FE36FC">
              <w:rPr>
                <w:rFonts w:ascii="Arial" w:hAnsi="Arial" w:cs="Arial"/>
                <w:b/>
              </w:rPr>
              <w:t xml:space="preserve"> – </w:t>
            </w:r>
            <w:r w:rsidRPr="00FE36FC">
              <w:rPr>
                <w:rFonts w:ascii="Arial" w:hAnsi="Arial" w:cs="Arial"/>
                <w:b/>
                <w:lang w:val="pt-PT"/>
              </w:rPr>
              <w:t>Distânciamento de veículos</w:t>
            </w:r>
            <w:r w:rsidR="00D440CB">
              <w:rPr>
                <w:rFonts w:ascii="Arial" w:hAnsi="Arial" w:cs="Arial"/>
                <w:b/>
                <w:lang w:val="pt-PT"/>
              </w:rPr>
              <w:t>.</w:t>
            </w:r>
          </w:p>
        </w:tc>
      </w:tr>
      <w:tr w:rsidR="00912909" w:rsidRPr="00576CCD" w14:paraId="4F48ABEE" w14:textId="77777777" w:rsidTr="00912909">
        <w:tc>
          <w:tcPr>
            <w:tcW w:w="1119" w:type="pct"/>
          </w:tcPr>
          <w:p w14:paraId="73FE37A3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FE36FC">
              <w:rPr>
                <w:rFonts w:ascii="Arial" w:hAnsi="Arial" w:cs="Arial"/>
                <w:u w:val="single"/>
              </w:rPr>
              <w:t>Sumário</w:t>
            </w:r>
            <w:r w:rsidRPr="00FE36FC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3881" w:type="pct"/>
          </w:tcPr>
          <w:p w14:paraId="7AA96305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lang w:val="pt-PT"/>
              </w:rPr>
            </w:pPr>
            <w:r w:rsidRPr="00FE36FC">
              <w:rPr>
                <w:rFonts w:ascii="Arial" w:hAnsi="Arial" w:cs="Arial"/>
                <w:lang w:val="pt-PT"/>
              </w:rPr>
              <w:t>Robô deve controlar o distânciamento entre veículos e objetos</w:t>
            </w:r>
            <w:r>
              <w:rPr>
                <w:rFonts w:ascii="Arial" w:hAnsi="Arial" w:cs="Arial"/>
                <w:lang w:val="pt-PT"/>
              </w:rPr>
              <w:t>.</w:t>
            </w:r>
          </w:p>
        </w:tc>
      </w:tr>
      <w:tr w:rsidR="00912909" w:rsidRPr="00576CCD" w14:paraId="4CDBC294" w14:textId="77777777" w:rsidTr="00912909">
        <w:trPr>
          <w:trHeight w:val="441"/>
        </w:trPr>
        <w:tc>
          <w:tcPr>
            <w:tcW w:w="5000" w:type="pct"/>
            <w:gridSpan w:val="2"/>
          </w:tcPr>
          <w:p w14:paraId="31F89FB4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Pré-condição: </w:t>
            </w:r>
          </w:p>
          <w:p w14:paraId="2A1398DB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PT"/>
              </w:rPr>
              <w:t>Operação inicializada com sucesso</w:t>
            </w:r>
            <w:r>
              <w:rPr>
                <w:rFonts w:cs="Arial"/>
                <w:b w:val="0"/>
                <w:bCs/>
                <w:sz w:val="22"/>
                <w:szCs w:val="22"/>
                <w:lang w:val="pt-PT"/>
              </w:rPr>
              <w:t>.</w:t>
            </w:r>
          </w:p>
        </w:tc>
      </w:tr>
      <w:tr w:rsidR="00912909" w:rsidRPr="00576CCD" w14:paraId="09192D57" w14:textId="77777777" w:rsidTr="00912909">
        <w:tc>
          <w:tcPr>
            <w:tcW w:w="5000" w:type="pct"/>
            <w:gridSpan w:val="2"/>
          </w:tcPr>
          <w:p w14:paraId="25C48A60" w14:textId="77777777" w:rsidR="00912909" w:rsidRPr="00FE36FC" w:rsidRDefault="00912909" w:rsidP="0091290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</w:rPr>
            </w:pPr>
            <w:r w:rsidRPr="00FE36FC">
              <w:rPr>
                <w:rFonts w:ascii="Arial" w:hAnsi="Arial" w:cs="Arial"/>
                <w:b/>
              </w:rPr>
              <w:t xml:space="preserve">Fluxo Principal </w:t>
            </w:r>
          </w:p>
          <w:p w14:paraId="7FFD39D9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caso de uso se inicia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após a inicialização do sistema ser realizada com sucesso:</w:t>
            </w:r>
          </w:p>
          <w:p w14:paraId="30A123C8" w14:textId="77777777" w:rsidR="00912909" w:rsidRPr="00926717" w:rsidRDefault="00912909" w:rsidP="00912909">
            <w:pPr>
              <w:pStyle w:val="Ttulo2"/>
              <w:numPr>
                <w:ilvl w:val="0"/>
                <w:numId w:val="42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Utilizando o sensor de distância ultrass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ô</w:t>
            </w: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nico, o robô deve realizar a medição de distância entre objetos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.</w:t>
            </w:r>
          </w:p>
          <w:p w14:paraId="30E68381" w14:textId="77777777" w:rsidR="00912909" w:rsidRPr="00FE36FC" w:rsidRDefault="00912909" w:rsidP="00912909">
            <w:pPr>
              <w:pStyle w:val="Ttulo2"/>
              <w:numPr>
                <w:ilvl w:val="0"/>
                <w:numId w:val="42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Caso fique a menos de 10 centímetros de um objeto, o robô deve parar. O robô só deve seguir em frente novamente quando houver uma distância segura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.</w:t>
            </w:r>
          </w:p>
          <w:p w14:paraId="164FA928" w14:textId="77777777" w:rsidR="00912909" w:rsidRPr="00FE36FC" w:rsidRDefault="00912909" w:rsidP="00912909">
            <w:pPr>
              <w:pStyle w:val="Ttulo2"/>
              <w:numPr>
                <w:ilvl w:val="0"/>
                <w:numId w:val="42"/>
              </w:numPr>
              <w:tabs>
                <w:tab w:val="left" w:pos="2160"/>
              </w:tabs>
              <w:autoSpaceDE w:val="0"/>
              <w:autoSpaceDN w:val="0"/>
              <w:spacing w:after="160" w:line="240" w:lineRule="atLeast"/>
              <w:rPr>
                <w:rFonts w:cs="Arial"/>
                <w:b w:val="0"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>Permance em loop no circuito fechado, até que seja enviado um comando de parada</w:t>
            </w:r>
            <w:r>
              <w:rPr>
                <w:rFonts w:cs="Arial"/>
                <w:b w:val="0"/>
                <w:sz w:val="22"/>
                <w:szCs w:val="22"/>
                <w:lang w:val="pt-PT"/>
              </w:rPr>
              <w:t>.</w:t>
            </w:r>
          </w:p>
        </w:tc>
      </w:tr>
      <w:tr w:rsidR="00912909" w:rsidRPr="00576CCD" w14:paraId="031F9B11" w14:textId="77777777" w:rsidTr="00912909">
        <w:tc>
          <w:tcPr>
            <w:tcW w:w="5000" w:type="pct"/>
            <w:gridSpan w:val="2"/>
          </w:tcPr>
          <w:p w14:paraId="25ED12DC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Fluxos Alternativos</w:t>
            </w:r>
          </w:p>
          <w:p w14:paraId="12F95ADD" w14:textId="77777777" w:rsidR="00912909" w:rsidRPr="00FE36FC" w:rsidRDefault="00912909" w:rsidP="00912909">
            <w:pPr>
              <w:pStyle w:val="Ttulo2"/>
              <w:autoSpaceDE w:val="0"/>
              <w:autoSpaceDN w:val="0"/>
              <w:spacing w:line="240" w:lineRule="atLeast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>Não se aplica.</w:t>
            </w:r>
          </w:p>
        </w:tc>
      </w:tr>
      <w:tr w:rsidR="00912909" w:rsidRPr="00576CCD" w14:paraId="1BB7D472" w14:textId="77777777" w:rsidTr="00912909">
        <w:trPr>
          <w:trHeight w:val="2768"/>
        </w:trPr>
        <w:tc>
          <w:tcPr>
            <w:tcW w:w="5000" w:type="pct"/>
            <w:gridSpan w:val="2"/>
          </w:tcPr>
          <w:p w14:paraId="6E8C994A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Fluxos de Exceção</w:t>
            </w:r>
          </w:p>
          <w:p w14:paraId="22E19BFB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[FE1] Fluxo Exceção 1: </w:t>
            </w:r>
            <w:r w:rsidRPr="00FE36FC">
              <w:rPr>
                <w:rFonts w:cs="Arial"/>
                <w:sz w:val="22"/>
                <w:szCs w:val="22"/>
                <w:lang w:val="pt-PT"/>
              </w:rPr>
              <w:t>Falha de comunicação com o sensor ultrassônico</w:t>
            </w:r>
          </w:p>
          <w:p w14:paraId="4429AC8C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fluxo alternativo ocorre quando </w:t>
            </w: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 xml:space="preserve">há uma falha de comunicação com o sensor ultrassônico,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impossibilitando sua operação:</w:t>
            </w:r>
          </w:p>
          <w:p w14:paraId="0DCD51D3" w14:textId="71A4C06A" w:rsidR="00912909" w:rsidRPr="00FE36FC" w:rsidRDefault="00912909" w:rsidP="00912909">
            <w:pPr>
              <w:pStyle w:val="Ttulo2"/>
              <w:rPr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 xml:space="preserve">1. </w:t>
            </w: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O sistema exibe uma mensagem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 xml:space="preserve">informando que o modo de </w:t>
            </w:r>
            <w:r w:rsidR="00F6653A" w:rsidRPr="00926717">
              <w:rPr>
                <w:rFonts w:cs="Arial"/>
                <w:b w:val="0"/>
                <w:sz w:val="22"/>
                <w:szCs w:val="22"/>
                <w:lang w:val="pt-BR"/>
              </w:rPr>
              <w:t>emergência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 xml:space="preserve"> foi ativado e o mesmo envia sua localização via GPS para recolhimento.</w:t>
            </w:r>
          </w:p>
          <w:p w14:paraId="18C8D2C3" w14:textId="77777777" w:rsidR="00912909" w:rsidRPr="00926717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>[FE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2</w:t>
            </w: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] Fluxo Exceção 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2</w:t>
            </w: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: </w:t>
            </w:r>
            <w:r w:rsidRPr="00926717">
              <w:rPr>
                <w:rFonts w:cs="Arial"/>
                <w:sz w:val="22"/>
                <w:szCs w:val="22"/>
                <w:lang w:val="pt-BR"/>
              </w:rPr>
              <w:t>Perda de imagem da câmera</w:t>
            </w:r>
          </w:p>
          <w:p w14:paraId="6B4A44C6" w14:textId="77777777" w:rsidR="00912909" w:rsidRPr="00926717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Este fluxo alternativo ocorre quando o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>robô não consegue se conectar com a câmera, impossibilitando sua operação:</w:t>
            </w:r>
          </w:p>
          <w:p w14:paraId="1B3D5A24" w14:textId="5708776C" w:rsidR="00912909" w:rsidRPr="00FE36FC" w:rsidRDefault="00912909" w:rsidP="00912909">
            <w:pPr>
              <w:pStyle w:val="Ttulo2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sz w:val="22"/>
                <w:szCs w:val="22"/>
                <w:lang w:val="pt-PT"/>
              </w:rPr>
              <w:t xml:space="preserve">1. </w:t>
            </w:r>
            <w:r w:rsidRPr="00FE36FC">
              <w:rPr>
                <w:rFonts w:cs="Arial"/>
                <w:b w:val="0"/>
                <w:sz w:val="22"/>
                <w:szCs w:val="22"/>
                <w:lang w:val="pt-BR"/>
              </w:rPr>
              <w:t xml:space="preserve">O sistema exibe uma mensagem 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 xml:space="preserve">informando que o modo de </w:t>
            </w:r>
            <w:r w:rsidR="00F6653A" w:rsidRPr="00926717">
              <w:rPr>
                <w:rFonts w:cs="Arial"/>
                <w:b w:val="0"/>
                <w:sz w:val="22"/>
                <w:szCs w:val="22"/>
                <w:lang w:val="pt-BR"/>
              </w:rPr>
              <w:t>emergência</w:t>
            </w:r>
            <w:r w:rsidRPr="00926717">
              <w:rPr>
                <w:rFonts w:cs="Arial"/>
                <w:b w:val="0"/>
                <w:sz w:val="22"/>
                <w:szCs w:val="22"/>
                <w:lang w:val="pt-BR"/>
              </w:rPr>
              <w:t xml:space="preserve"> foi ativado e o mesmo envia sua localização via GPS para recolhimento.</w:t>
            </w:r>
          </w:p>
        </w:tc>
      </w:tr>
      <w:tr w:rsidR="00912909" w:rsidRPr="00576CCD" w14:paraId="45667B37" w14:textId="77777777" w:rsidTr="00912909">
        <w:tc>
          <w:tcPr>
            <w:tcW w:w="5000" w:type="pct"/>
            <w:gridSpan w:val="2"/>
          </w:tcPr>
          <w:p w14:paraId="765DEA2F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br w:type="page"/>
              <w:t xml:space="preserve">Pós-condições: </w:t>
            </w:r>
          </w:p>
          <w:p w14:paraId="0BEE05F0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 xml:space="preserve">Não se aplica. </w:t>
            </w:r>
          </w:p>
        </w:tc>
      </w:tr>
      <w:tr w:rsidR="00912909" w14:paraId="131E94B5" w14:textId="77777777" w:rsidTr="00912909">
        <w:tc>
          <w:tcPr>
            <w:tcW w:w="5000" w:type="pct"/>
            <w:gridSpan w:val="2"/>
          </w:tcPr>
          <w:p w14:paraId="0791BB36" w14:textId="77777777" w:rsidR="00912909" w:rsidRPr="00FE36FC" w:rsidRDefault="00912909" w:rsidP="00912909">
            <w:pPr>
              <w:pStyle w:val="Ttulo2"/>
              <w:rPr>
                <w:rFonts w:cs="Arial"/>
                <w:sz w:val="22"/>
                <w:szCs w:val="22"/>
                <w:lang w:val="pt-BR"/>
              </w:rPr>
            </w:pPr>
            <w:r w:rsidRPr="00FE36FC">
              <w:rPr>
                <w:rFonts w:cs="Arial"/>
                <w:sz w:val="22"/>
                <w:szCs w:val="22"/>
                <w:lang w:val="pt-BR"/>
              </w:rPr>
              <w:t xml:space="preserve">Regras de Negócio: </w:t>
            </w:r>
          </w:p>
          <w:p w14:paraId="7CC7AC01" w14:textId="77777777" w:rsidR="00912909" w:rsidRPr="00FE36FC" w:rsidRDefault="00912909" w:rsidP="00912909">
            <w:pPr>
              <w:pStyle w:val="Ttulo2"/>
              <w:rPr>
                <w:rFonts w:cs="Arial"/>
                <w:b w:val="0"/>
                <w:bCs/>
                <w:sz w:val="22"/>
                <w:szCs w:val="22"/>
                <w:lang w:val="pt-PT"/>
              </w:rPr>
            </w:pPr>
            <w:r w:rsidRPr="00FE36FC">
              <w:rPr>
                <w:rFonts w:cs="Arial"/>
                <w:b w:val="0"/>
                <w:bCs/>
                <w:sz w:val="22"/>
                <w:szCs w:val="22"/>
                <w:lang w:val="pt-BR"/>
              </w:rPr>
              <w:t>RN</w:t>
            </w:r>
            <w:r w:rsidRPr="00FE36FC">
              <w:rPr>
                <w:rFonts w:cs="Arial"/>
                <w:b w:val="0"/>
                <w:bCs/>
                <w:sz w:val="22"/>
                <w:szCs w:val="22"/>
                <w:lang w:val="pt-PT"/>
              </w:rPr>
              <w:t>5</w:t>
            </w:r>
          </w:p>
        </w:tc>
      </w:tr>
    </w:tbl>
    <w:p w14:paraId="173B9E6D" w14:textId="77777777" w:rsidR="00912909" w:rsidRDefault="00912909" w:rsidP="00912909">
      <w:pPr>
        <w:jc w:val="left"/>
        <w:rPr>
          <w:rFonts w:ascii="Arial" w:hAnsi="Arial"/>
          <w:b/>
          <w:sz w:val="24"/>
          <w:lang w:val="pt-BR"/>
        </w:rPr>
      </w:pPr>
      <w:r>
        <w:rPr>
          <w:lang w:val="pt-BR"/>
        </w:rPr>
        <w:br w:type="page"/>
      </w:r>
    </w:p>
    <w:p w14:paraId="5C195948" w14:textId="77777777" w:rsidR="00081EC4" w:rsidRDefault="00081EC4" w:rsidP="00EB53C4">
      <w:pPr>
        <w:pStyle w:val="Titulo2"/>
        <w:numPr>
          <w:ilvl w:val="0"/>
          <w:numId w:val="23"/>
        </w:numPr>
        <w:rPr>
          <w:lang w:val="pt-BR"/>
        </w:rPr>
      </w:pPr>
      <w:r>
        <w:rPr>
          <w:lang w:val="pt-BR"/>
        </w:rPr>
        <w:lastRenderedPageBreak/>
        <w:t>Requisitos Não-Funcionais</w:t>
      </w:r>
      <w:bookmarkEnd w:id="13"/>
    </w:p>
    <w:p w14:paraId="0A1F613A" w14:textId="77777777" w:rsidR="00F6653A" w:rsidRPr="00FE36FC" w:rsidRDefault="00F6653A" w:rsidP="00F6653A">
      <w:pPr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sz w:val="22"/>
          <w:szCs w:val="22"/>
          <w:lang w:val="pt-PT"/>
        </w:rPr>
        <w:t>Abaixo são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 apresentados os requisitos não funcionais, que especificam restrições sobre os serviços ou funções providas pelo sistema. </w:t>
      </w:r>
    </w:p>
    <w:p w14:paraId="70E1A7D6" w14:textId="77777777" w:rsidR="00F6653A" w:rsidRPr="00FE36FC" w:rsidRDefault="00F6653A" w:rsidP="00F6653A">
      <w:pPr>
        <w:pStyle w:val="Figura0"/>
        <w:rPr>
          <w:rFonts w:ascii="Arial" w:hAnsi="Arial" w:cs="Arial"/>
          <w:sz w:val="22"/>
          <w:szCs w:val="22"/>
          <w:lang w:val="pt-BR"/>
        </w:rPr>
      </w:pPr>
    </w:p>
    <w:p w14:paraId="1BF0BEAC" w14:textId="7089A9D8" w:rsidR="00F6653A" w:rsidRDefault="00F6653A" w:rsidP="00F6653A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Requisitos de Produto: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 Conjunto de requisitos para prover conteúdo aos usuários.</w:t>
      </w:r>
    </w:p>
    <w:p w14:paraId="6C45B3DC" w14:textId="77777777" w:rsidR="00F6653A" w:rsidRPr="00FE36FC" w:rsidRDefault="00F6653A" w:rsidP="00F6653A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</w:p>
    <w:p w14:paraId="7DCF7EC2" w14:textId="4911EA72" w:rsidR="00F6653A" w:rsidRPr="00FE36FC" w:rsidRDefault="00F6653A" w:rsidP="00F6653A">
      <w:pPr>
        <w:spacing w:line="360" w:lineRule="auto"/>
        <w:ind w:left="708"/>
        <w:rPr>
          <w:rFonts w:ascii="Arial" w:hAnsi="Arial" w:cs="Arial"/>
          <w:b/>
          <w:sz w:val="22"/>
          <w:szCs w:val="22"/>
        </w:rPr>
      </w:pPr>
      <w:r w:rsidRPr="00FE36FC">
        <w:rPr>
          <w:rFonts w:ascii="Arial" w:hAnsi="Arial" w:cs="Arial"/>
          <w:b/>
          <w:sz w:val="22"/>
          <w:szCs w:val="22"/>
        </w:rPr>
        <w:t>[RNF00</w:t>
      </w:r>
      <w:r w:rsidRPr="00FE36FC">
        <w:rPr>
          <w:rFonts w:ascii="Arial" w:hAnsi="Arial" w:cs="Arial"/>
          <w:b/>
          <w:sz w:val="22"/>
          <w:szCs w:val="22"/>
          <w:lang w:val="en"/>
        </w:rPr>
        <w:t>1</w:t>
      </w:r>
      <w:r w:rsidRPr="00FE36FC">
        <w:rPr>
          <w:rFonts w:ascii="Arial" w:hAnsi="Arial" w:cs="Arial"/>
          <w:b/>
          <w:sz w:val="22"/>
          <w:szCs w:val="22"/>
        </w:rPr>
        <w:t>] – Usabilidade</w:t>
      </w:r>
      <w:r>
        <w:rPr>
          <w:rFonts w:ascii="Arial" w:hAnsi="Arial" w:cs="Arial"/>
          <w:b/>
          <w:sz w:val="22"/>
          <w:szCs w:val="22"/>
        </w:rPr>
        <w:t>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6653A" w:rsidRPr="00FE36FC" w14:paraId="5862F1D4" w14:textId="77777777" w:rsidTr="005F05BB">
        <w:tc>
          <w:tcPr>
            <w:tcW w:w="1809" w:type="dxa"/>
          </w:tcPr>
          <w:p w14:paraId="1C3ED41C" w14:textId="77777777" w:rsidR="00F6653A" w:rsidRPr="00FE36FC" w:rsidRDefault="00F6653A" w:rsidP="005F05BB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FE36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14:paraId="315C04EC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6C"/>
            </w:r>
          </w:p>
        </w:tc>
        <w:tc>
          <w:tcPr>
            <w:tcW w:w="1984" w:type="dxa"/>
          </w:tcPr>
          <w:p w14:paraId="3235A7E7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25" w:type="dxa"/>
          </w:tcPr>
          <w:p w14:paraId="4F771E69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7D685A7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6BD21389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1" w:type="dxa"/>
          </w:tcPr>
          <w:p w14:paraId="75444DA0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66E431D9" w14:textId="77777777" w:rsidR="00F6653A" w:rsidRPr="00FE36FC" w:rsidRDefault="00F6653A" w:rsidP="00F6653A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>: O sistema deve prover interface simples e intuitiva, de fácil navegação para facilitar o uso do mesmo por parte do usuá</w:t>
      </w:r>
      <w:r w:rsidRPr="00926717">
        <w:rPr>
          <w:rFonts w:ascii="Arial" w:hAnsi="Arial" w:cs="Arial"/>
          <w:sz w:val="22"/>
          <w:szCs w:val="22"/>
          <w:lang w:val="pt-BR"/>
        </w:rPr>
        <w:t>rio de monitoramento</w:t>
      </w:r>
      <w:r w:rsidRPr="00FE36FC">
        <w:rPr>
          <w:rFonts w:ascii="Arial" w:hAnsi="Arial" w:cs="Arial"/>
          <w:sz w:val="22"/>
          <w:szCs w:val="22"/>
          <w:lang w:val="pt-BR"/>
        </w:rPr>
        <w:t>.</w:t>
      </w:r>
    </w:p>
    <w:p w14:paraId="5B5937E2" w14:textId="77777777" w:rsidR="00F6653A" w:rsidRPr="00FE36FC" w:rsidRDefault="00F6653A" w:rsidP="00F6653A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14:paraId="08C1C214" w14:textId="4F5BE411" w:rsidR="00F6653A" w:rsidRPr="00F6653A" w:rsidRDefault="00F6653A" w:rsidP="00F6653A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F6653A">
        <w:rPr>
          <w:rFonts w:ascii="Arial" w:hAnsi="Arial" w:cs="Arial"/>
          <w:b/>
          <w:sz w:val="22"/>
          <w:szCs w:val="22"/>
          <w:lang w:val="pt-BR"/>
        </w:rPr>
        <w:t>[RNF002] – Apresentação da Interface Gráfica.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6653A" w:rsidRPr="00FE36FC" w14:paraId="0A2FA7E5" w14:textId="77777777" w:rsidTr="005F05BB">
        <w:tc>
          <w:tcPr>
            <w:tcW w:w="1809" w:type="dxa"/>
          </w:tcPr>
          <w:p w14:paraId="0C3F3F1A" w14:textId="77777777" w:rsidR="00F6653A" w:rsidRPr="00FE36FC" w:rsidRDefault="00F6653A" w:rsidP="005F05BB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FE36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14:paraId="71648702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389C4B44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25" w:type="dxa"/>
          </w:tcPr>
          <w:p w14:paraId="5F004D23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6C"/>
            </w:r>
          </w:p>
        </w:tc>
        <w:tc>
          <w:tcPr>
            <w:tcW w:w="1985" w:type="dxa"/>
          </w:tcPr>
          <w:p w14:paraId="299C24F6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6642C4C3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1" w:type="dxa"/>
          </w:tcPr>
          <w:p w14:paraId="2A834D0D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6148AA32" w14:textId="77777777" w:rsidR="00F6653A" w:rsidRPr="00FE36FC" w:rsidRDefault="00F6653A" w:rsidP="00F6653A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: O sistema deve fazer uso, exclusivamente, da língua </w:t>
      </w:r>
      <w:r w:rsidRPr="00926717">
        <w:rPr>
          <w:rFonts w:ascii="Arial" w:hAnsi="Arial" w:cs="Arial"/>
          <w:sz w:val="22"/>
          <w:szCs w:val="22"/>
          <w:lang w:val="pt-BR"/>
        </w:rPr>
        <w:t>inglesa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 para todo e qualquer texto apresentado. Deve ser executado no</w:t>
      </w:r>
      <w:r w:rsidRPr="00926717">
        <w:rPr>
          <w:rFonts w:ascii="Arial" w:hAnsi="Arial" w:cs="Arial"/>
          <w:sz w:val="22"/>
          <w:szCs w:val="22"/>
          <w:lang w:val="pt-BR"/>
        </w:rPr>
        <w:t xml:space="preserve"> Google Chrome, na versão 83 ou superior, </w:t>
      </w:r>
      <w:r w:rsidRPr="00FE36FC">
        <w:rPr>
          <w:rFonts w:ascii="Arial" w:hAnsi="Arial" w:cs="Arial"/>
          <w:sz w:val="22"/>
          <w:szCs w:val="22"/>
          <w:lang w:val="pt-BR"/>
        </w:rPr>
        <w:t>com resolução: 1280 x 800.</w:t>
      </w:r>
    </w:p>
    <w:p w14:paraId="3BB62E3C" w14:textId="77777777" w:rsidR="00F6653A" w:rsidRPr="00FE36FC" w:rsidRDefault="00F6653A" w:rsidP="00F6653A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5718871E" w14:textId="77777777" w:rsidR="00F6653A" w:rsidRPr="00FE36FC" w:rsidRDefault="00F6653A" w:rsidP="00F6653A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Requisitos de Tecnologia: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 Relativos à tecnologia adota no desenvolvimento do sistema.</w:t>
      </w:r>
    </w:p>
    <w:p w14:paraId="63046323" w14:textId="77777777" w:rsidR="00F6653A" w:rsidRPr="00926717" w:rsidRDefault="00F6653A" w:rsidP="00F6653A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</w:p>
    <w:p w14:paraId="3A5C1C5E" w14:textId="1349330D" w:rsidR="00F6653A" w:rsidRPr="00F6653A" w:rsidRDefault="00F6653A" w:rsidP="00F6653A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F6653A">
        <w:rPr>
          <w:rFonts w:ascii="Arial" w:hAnsi="Arial" w:cs="Arial"/>
          <w:b/>
          <w:sz w:val="22"/>
          <w:szCs w:val="22"/>
          <w:lang w:val="pt-BR"/>
        </w:rPr>
        <w:t>[RNF003] – Linguagem de programação adotada.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383"/>
        <w:gridCol w:w="2027"/>
        <w:gridCol w:w="425"/>
        <w:gridCol w:w="1381"/>
      </w:tblGrid>
      <w:tr w:rsidR="00F6653A" w:rsidRPr="00FE36FC" w14:paraId="2F7BDC29" w14:textId="77777777" w:rsidTr="005F05BB">
        <w:tc>
          <w:tcPr>
            <w:tcW w:w="1809" w:type="dxa"/>
          </w:tcPr>
          <w:p w14:paraId="7AB91624" w14:textId="77777777" w:rsidR="00F6653A" w:rsidRPr="00FE36FC" w:rsidRDefault="00F6653A" w:rsidP="005F05BB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</w:p>
        </w:tc>
        <w:tc>
          <w:tcPr>
            <w:tcW w:w="426" w:type="dxa"/>
          </w:tcPr>
          <w:p w14:paraId="299354AC" w14:textId="77777777" w:rsidR="00F6653A" w:rsidRPr="00FE36FC" w:rsidRDefault="00F6653A" w:rsidP="00F6653A">
            <w:pPr>
              <w:numPr>
                <w:ilvl w:val="0"/>
                <w:numId w:val="43"/>
              </w:num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sym w:font="Wingdings" w:char="F06E"/>
            </w:r>
          </w:p>
        </w:tc>
        <w:tc>
          <w:tcPr>
            <w:tcW w:w="1984" w:type="dxa"/>
          </w:tcPr>
          <w:p w14:paraId="14240C0D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383" w:type="dxa"/>
          </w:tcPr>
          <w:p w14:paraId="45EEFFBA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27" w:type="dxa"/>
          </w:tcPr>
          <w:p w14:paraId="7CD55477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1F164787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1" w:type="dxa"/>
          </w:tcPr>
          <w:p w14:paraId="34C2C7E8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3DB9D24F" w14:textId="77777777" w:rsidR="00F6653A" w:rsidRPr="00926717" w:rsidRDefault="00F6653A" w:rsidP="00F6653A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: O sistema deve utilizar a linguagem </w:t>
      </w:r>
      <w:r w:rsidRPr="00926717">
        <w:rPr>
          <w:rFonts w:ascii="Arial" w:hAnsi="Arial" w:cs="Arial"/>
          <w:sz w:val="22"/>
          <w:szCs w:val="22"/>
          <w:lang w:val="pt-BR"/>
        </w:rPr>
        <w:t>Python para desenvolvimento da inteligência artificial. Com relação à interface gráfica, não há restrições.</w:t>
      </w:r>
    </w:p>
    <w:p w14:paraId="1CC5EA22" w14:textId="7A382926" w:rsidR="00F6653A" w:rsidRDefault="00F6653A" w:rsidP="00F6653A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</w:p>
    <w:p w14:paraId="578F962F" w14:textId="3A815AD2" w:rsidR="00F6653A" w:rsidRDefault="00F6653A" w:rsidP="00F6653A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</w:p>
    <w:p w14:paraId="0F860AA6" w14:textId="77777777" w:rsidR="00F6653A" w:rsidRPr="00926717" w:rsidRDefault="00F6653A" w:rsidP="00F6653A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</w:p>
    <w:p w14:paraId="6FB3CE20" w14:textId="24534C69" w:rsidR="00F6653A" w:rsidRPr="00926717" w:rsidRDefault="00F6653A" w:rsidP="00F6653A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pt-BR"/>
        </w:rPr>
      </w:pPr>
      <w:r w:rsidRPr="00926717">
        <w:rPr>
          <w:rFonts w:ascii="Arial" w:hAnsi="Arial" w:cs="Arial"/>
          <w:b/>
          <w:sz w:val="22"/>
          <w:szCs w:val="22"/>
          <w:lang w:val="pt-BR"/>
        </w:rPr>
        <w:lastRenderedPageBreak/>
        <w:t>[RNF004] – Banco de Dados</w:t>
      </w:r>
      <w:r>
        <w:rPr>
          <w:rFonts w:ascii="Arial" w:hAnsi="Arial" w:cs="Arial"/>
          <w:b/>
          <w:sz w:val="22"/>
          <w:szCs w:val="22"/>
          <w:lang w:val="pt-BR"/>
        </w:rPr>
        <w:t>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6653A" w:rsidRPr="00FE36FC" w14:paraId="761B2E40" w14:textId="77777777" w:rsidTr="005F05BB">
        <w:tc>
          <w:tcPr>
            <w:tcW w:w="1809" w:type="dxa"/>
          </w:tcPr>
          <w:p w14:paraId="5FF78F2B" w14:textId="77777777" w:rsidR="00F6653A" w:rsidRPr="00FE36FC" w:rsidRDefault="00F6653A" w:rsidP="005F05BB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FE36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14:paraId="373C540A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2070E14C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25" w:type="dxa"/>
          </w:tcPr>
          <w:p w14:paraId="257FD609" w14:textId="77777777" w:rsidR="00F6653A" w:rsidRPr="00FE36FC" w:rsidRDefault="00F6653A" w:rsidP="00F6653A">
            <w:pPr>
              <w:numPr>
                <w:ilvl w:val="0"/>
                <w:numId w:val="43"/>
              </w:num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42DE4D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0457114F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1" w:type="dxa"/>
          </w:tcPr>
          <w:p w14:paraId="1B3FB54E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0BCA40F1" w14:textId="77777777" w:rsidR="00F6653A" w:rsidRPr="00926717" w:rsidRDefault="00F6653A" w:rsidP="00F6653A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: O sistema deve utilizar o sistema gerenciador de banco de dados </w:t>
      </w:r>
      <w:r w:rsidRPr="00926717">
        <w:rPr>
          <w:rFonts w:ascii="Arial" w:hAnsi="Arial" w:cs="Arial"/>
          <w:sz w:val="22"/>
          <w:szCs w:val="22"/>
          <w:lang w:val="pt-BR"/>
        </w:rPr>
        <w:t>My SQL.</w:t>
      </w:r>
    </w:p>
    <w:p w14:paraId="692A2268" w14:textId="77777777" w:rsidR="00F6653A" w:rsidRPr="00926717" w:rsidRDefault="00F6653A" w:rsidP="00F6653A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</w:p>
    <w:p w14:paraId="1076ED37" w14:textId="2AA72446" w:rsidR="00F6653A" w:rsidRPr="00FE36FC" w:rsidRDefault="00F6653A" w:rsidP="00F6653A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en"/>
        </w:rPr>
      </w:pPr>
      <w:r w:rsidRPr="00FE36FC">
        <w:rPr>
          <w:rFonts w:ascii="Arial" w:hAnsi="Arial" w:cs="Arial"/>
          <w:b/>
          <w:sz w:val="22"/>
          <w:szCs w:val="22"/>
        </w:rPr>
        <w:t>[RNF00</w:t>
      </w:r>
      <w:r w:rsidRPr="00FE36FC">
        <w:rPr>
          <w:rFonts w:ascii="Arial" w:hAnsi="Arial" w:cs="Arial"/>
          <w:b/>
          <w:sz w:val="22"/>
          <w:szCs w:val="22"/>
          <w:lang w:val="en"/>
        </w:rPr>
        <w:t>5</w:t>
      </w:r>
      <w:r w:rsidRPr="00FE36FC">
        <w:rPr>
          <w:rFonts w:ascii="Arial" w:hAnsi="Arial" w:cs="Arial"/>
          <w:b/>
          <w:sz w:val="22"/>
          <w:szCs w:val="22"/>
        </w:rPr>
        <w:t xml:space="preserve">] – </w:t>
      </w:r>
      <w:r w:rsidRPr="00FE36FC">
        <w:rPr>
          <w:rFonts w:ascii="Arial" w:hAnsi="Arial" w:cs="Arial"/>
          <w:b/>
          <w:sz w:val="22"/>
          <w:szCs w:val="22"/>
          <w:lang w:val="en"/>
        </w:rPr>
        <w:t>Hardware</w:t>
      </w:r>
      <w:r>
        <w:rPr>
          <w:rFonts w:ascii="Arial" w:hAnsi="Arial" w:cs="Arial"/>
          <w:b/>
          <w:sz w:val="22"/>
          <w:szCs w:val="22"/>
          <w:lang w:val="en"/>
        </w:rPr>
        <w:t>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6653A" w:rsidRPr="00FE36FC" w14:paraId="10831B64" w14:textId="77777777" w:rsidTr="005F05BB">
        <w:tc>
          <w:tcPr>
            <w:tcW w:w="1809" w:type="dxa"/>
          </w:tcPr>
          <w:p w14:paraId="3D770D01" w14:textId="77777777" w:rsidR="00F6653A" w:rsidRPr="00FE36FC" w:rsidRDefault="00F6653A" w:rsidP="005F05BB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FE36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14:paraId="1B3AB7C8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6C"/>
            </w:r>
          </w:p>
        </w:tc>
        <w:tc>
          <w:tcPr>
            <w:tcW w:w="1984" w:type="dxa"/>
          </w:tcPr>
          <w:p w14:paraId="36A93405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25" w:type="dxa"/>
          </w:tcPr>
          <w:p w14:paraId="143D7EC8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63585C4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1E597224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1" w:type="dxa"/>
          </w:tcPr>
          <w:p w14:paraId="687CA2EC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10BE9523" w14:textId="77777777" w:rsidR="00F6653A" w:rsidRPr="00926717" w:rsidRDefault="00F6653A" w:rsidP="00F6653A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: O </w:t>
      </w:r>
      <w:r w:rsidRPr="00926717">
        <w:rPr>
          <w:rFonts w:ascii="Arial" w:hAnsi="Arial" w:cs="Arial"/>
          <w:sz w:val="22"/>
          <w:szCs w:val="22"/>
          <w:lang w:val="pt-BR"/>
        </w:rPr>
        <w:t>hardware suportado será o Raspberry Pi 4GB RAM ou superior.</w:t>
      </w:r>
    </w:p>
    <w:p w14:paraId="7A6C0FF7" w14:textId="77777777" w:rsidR="00F6653A" w:rsidRPr="00926717" w:rsidRDefault="00F6653A" w:rsidP="00F6653A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</w:p>
    <w:p w14:paraId="1EAD7609" w14:textId="692759E2" w:rsidR="00F6653A" w:rsidRPr="00FE36FC" w:rsidRDefault="00F6653A" w:rsidP="00F6653A">
      <w:pPr>
        <w:spacing w:line="360" w:lineRule="auto"/>
        <w:ind w:left="708"/>
        <w:rPr>
          <w:rFonts w:ascii="Arial" w:hAnsi="Arial" w:cs="Arial"/>
          <w:b/>
          <w:sz w:val="22"/>
          <w:szCs w:val="22"/>
          <w:lang w:val="en"/>
        </w:rPr>
      </w:pPr>
      <w:r w:rsidRPr="00FE36FC">
        <w:rPr>
          <w:rFonts w:ascii="Arial" w:hAnsi="Arial" w:cs="Arial"/>
          <w:b/>
          <w:sz w:val="22"/>
          <w:szCs w:val="22"/>
        </w:rPr>
        <w:t>[RNF00</w:t>
      </w:r>
      <w:r w:rsidRPr="00FE36FC">
        <w:rPr>
          <w:rFonts w:ascii="Arial" w:hAnsi="Arial" w:cs="Arial"/>
          <w:b/>
          <w:sz w:val="22"/>
          <w:szCs w:val="22"/>
          <w:lang w:val="en"/>
        </w:rPr>
        <w:t>6</w:t>
      </w:r>
      <w:r w:rsidRPr="00FE36FC">
        <w:rPr>
          <w:rFonts w:ascii="Arial" w:hAnsi="Arial" w:cs="Arial"/>
          <w:b/>
          <w:sz w:val="22"/>
          <w:szCs w:val="22"/>
        </w:rPr>
        <w:t xml:space="preserve">] – </w:t>
      </w:r>
      <w:r w:rsidRPr="00FE36FC">
        <w:rPr>
          <w:rFonts w:ascii="Arial" w:hAnsi="Arial" w:cs="Arial"/>
          <w:b/>
          <w:sz w:val="22"/>
          <w:szCs w:val="22"/>
          <w:lang w:val="en"/>
        </w:rPr>
        <w:t>Sistema Operacional</w:t>
      </w:r>
      <w:r>
        <w:rPr>
          <w:rFonts w:ascii="Arial" w:hAnsi="Arial" w:cs="Arial"/>
          <w:b/>
          <w:sz w:val="22"/>
          <w:szCs w:val="22"/>
          <w:lang w:val="en"/>
        </w:rPr>
        <w:t>.</w:t>
      </w:r>
    </w:p>
    <w:tbl>
      <w:tblPr>
        <w:tblW w:w="843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6653A" w:rsidRPr="00FE36FC" w14:paraId="1DAD464E" w14:textId="77777777" w:rsidTr="005F05BB">
        <w:tc>
          <w:tcPr>
            <w:tcW w:w="1809" w:type="dxa"/>
          </w:tcPr>
          <w:p w14:paraId="7F96021F" w14:textId="77777777" w:rsidR="00F6653A" w:rsidRPr="00FE36FC" w:rsidRDefault="00F6653A" w:rsidP="005F05BB">
            <w:pPr>
              <w:spacing w:before="240" w:after="240" w:line="360" w:lineRule="auto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FE36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14:paraId="38DC4AB6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6C"/>
            </w:r>
          </w:p>
        </w:tc>
        <w:tc>
          <w:tcPr>
            <w:tcW w:w="1984" w:type="dxa"/>
          </w:tcPr>
          <w:p w14:paraId="762AEDDF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25" w:type="dxa"/>
          </w:tcPr>
          <w:p w14:paraId="67F48855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B1F1CB1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25" w:type="dxa"/>
          </w:tcPr>
          <w:p w14:paraId="639C76C9" w14:textId="77777777" w:rsidR="00F6653A" w:rsidRPr="00FE36FC" w:rsidRDefault="00F6653A" w:rsidP="005F05BB">
            <w:pPr>
              <w:spacing w:before="240" w:after="2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1" w:type="dxa"/>
          </w:tcPr>
          <w:p w14:paraId="0485D79D" w14:textId="77777777" w:rsidR="00F6653A" w:rsidRPr="00FE36FC" w:rsidRDefault="00F6653A" w:rsidP="005F05BB">
            <w:pPr>
              <w:spacing w:before="240" w:after="240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E36FC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14:paraId="1B6ECE84" w14:textId="77777777" w:rsidR="00F6653A" w:rsidRPr="00926717" w:rsidRDefault="00F6653A" w:rsidP="00F6653A">
      <w:pPr>
        <w:spacing w:line="360" w:lineRule="auto"/>
        <w:ind w:left="708"/>
        <w:rPr>
          <w:rFonts w:ascii="Arial" w:hAnsi="Arial" w:cs="Arial"/>
          <w:sz w:val="22"/>
          <w:szCs w:val="22"/>
          <w:lang w:val="pt-BR"/>
        </w:rPr>
      </w:pPr>
      <w:r w:rsidRPr="00FE36FC">
        <w:rPr>
          <w:rFonts w:ascii="Arial" w:hAnsi="Arial" w:cs="Arial"/>
          <w:b/>
          <w:sz w:val="22"/>
          <w:szCs w:val="22"/>
          <w:lang w:val="pt-BR"/>
        </w:rPr>
        <w:t>Descrição</w:t>
      </w:r>
      <w:r w:rsidRPr="00FE36FC">
        <w:rPr>
          <w:rFonts w:ascii="Arial" w:hAnsi="Arial" w:cs="Arial"/>
          <w:sz w:val="22"/>
          <w:szCs w:val="22"/>
          <w:lang w:val="pt-BR"/>
        </w:rPr>
        <w:t xml:space="preserve">: O </w:t>
      </w:r>
      <w:r w:rsidRPr="00926717">
        <w:rPr>
          <w:rFonts w:ascii="Arial" w:hAnsi="Arial" w:cs="Arial"/>
          <w:sz w:val="22"/>
          <w:szCs w:val="22"/>
          <w:lang w:val="pt-BR"/>
        </w:rPr>
        <w:t>Sistema Operacional suportado será o Raspbian 10, embora possa ser testado em qualquer sistema operacional GNU/Linux Debian based.</w:t>
      </w:r>
    </w:p>
    <w:p w14:paraId="2A267B1F" w14:textId="77777777" w:rsidR="002E3BF6" w:rsidRPr="00371660" w:rsidRDefault="002E3BF6" w:rsidP="00371660">
      <w:pPr>
        <w:spacing w:line="360" w:lineRule="auto"/>
        <w:ind w:left="708"/>
        <w:rPr>
          <w:rFonts w:ascii="Arial" w:hAnsi="Arial" w:cs="Arial"/>
          <w:sz w:val="18"/>
          <w:szCs w:val="18"/>
          <w:lang w:val="pt-BR"/>
        </w:rPr>
      </w:pPr>
    </w:p>
    <w:p w14:paraId="214E0F9B" w14:textId="3C61014B" w:rsidR="00081EC4" w:rsidRPr="00672C5F" w:rsidRDefault="002E3BF6" w:rsidP="00672C5F">
      <w:pPr>
        <w:pStyle w:val="Titulo2"/>
        <w:numPr>
          <w:ilvl w:val="0"/>
          <w:numId w:val="23"/>
        </w:numPr>
        <w:rPr>
          <w:lang w:val="pt-BR"/>
        </w:rPr>
      </w:pPr>
      <w:bookmarkStart w:id="14" w:name="_Toc49378741"/>
      <w:r>
        <w:rPr>
          <w:lang w:val="pt-BR"/>
        </w:rPr>
        <w:t>P</w:t>
      </w:r>
      <w:r w:rsidR="00081EC4">
        <w:rPr>
          <w:lang w:val="pt-BR"/>
        </w:rPr>
        <w:t xml:space="preserve">rotótipo </w:t>
      </w:r>
      <w:r w:rsidR="00BC009A">
        <w:rPr>
          <w:lang w:val="pt-BR"/>
        </w:rPr>
        <w:t xml:space="preserve">– </w:t>
      </w:r>
      <w:r w:rsidR="00BC009A" w:rsidRPr="00672C5F">
        <w:rPr>
          <w:highlight w:val="yellow"/>
          <w:lang w:val="pt-BR"/>
        </w:rPr>
        <w:t>FAZER POSTERIORMENTE</w:t>
      </w:r>
      <w:bookmarkEnd w:id="14"/>
    </w:p>
    <w:p w14:paraId="4AB981C1" w14:textId="77777777" w:rsidR="00081EC4" w:rsidRPr="00C94498" w:rsidRDefault="00081EC4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>Neste item deve ser apresentado o protótipo do sistema que consiste na interface preliminar contendo um subconjunto de funcionalidades e telas. O protótipo deve ser incrementalmente evoluído até a concordância completa dos requisitos previstos para o sistema, de comum acordo com o usuário. O protótipo é um recurso que deve ser adotado como estratégia para levantamento, detalhamento, validação de requisitos e modelagem de interface com o usuário (usabilidade).</w:t>
      </w:r>
    </w:p>
    <w:p w14:paraId="49B397CA" w14:textId="77777777" w:rsidR="00081EC4" w:rsidRPr="00C94498" w:rsidRDefault="00907EBE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>Sugere-se que c</w:t>
      </w:r>
      <w:r w:rsidR="00081EC4" w:rsidRPr="00C94498">
        <w:rPr>
          <w:color w:val="2E74B5" w:themeColor="accent1" w:themeShade="BF"/>
        </w:rPr>
        <w:t xml:space="preserve">ada tela </w:t>
      </w:r>
      <w:r w:rsidRPr="00C94498">
        <w:rPr>
          <w:color w:val="2E74B5" w:themeColor="accent1" w:themeShade="BF"/>
        </w:rPr>
        <w:t>possua</w:t>
      </w:r>
      <w:r w:rsidR="00081EC4" w:rsidRPr="00C94498">
        <w:rPr>
          <w:color w:val="2E74B5" w:themeColor="accent1" w:themeShade="BF"/>
        </w:rPr>
        <w:t xml:space="preserve"> uma descrição detalhada do seu funcionamento. Alguns itens importantes na descrição são: </w:t>
      </w:r>
    </w:p>
    <w:p w14:paraId="09D2EF96" w14:textId="77777777" w:rsidR="00081EC4" w:rsidRPr="00C94498" w:rsidRDefault="00081EC4" w:rsidP="00EB53C4">
      <w:pPr>
        <w:numPr>
          <w:ilvl w:val="0"/>
          <w:numId w:val="11"/>
        </w:numPr>
        <w:tabs>
          <w:tab w:val="clear" w:pos="360"/>
          <w:tab w:val="num" w:pos="1080"/>
        </w:tabs>
        <w:ind w:left="1080"/>
        <w:rPr>
          <w:snapToGrid w:val="0"/>
          <w:color w:val="2E74B5" w:themeColor="accent1" w:themeShade="BF"/>
          <w:lang w:val="pt-BR"/>
        </w:rPr>
      </w:pPr>
      <w:r w:rsidRPr="00C94498">
        <w:rPr>
          <w:snapToGrid w:val="0"/>
          <w:color w:val="2E74B5" w:themeColor="accent1" w:themeShade="BF"/>
          <w:lang w:val="pt-BR"/>
        </w:rPr>
        <w:t xml:space="preserve">Objetivo da tela; </w:t>
      </w:r>
    </w:p>
    <w:p w14:paraId="7C3E00BD" w14:textId="77777777" w:rsidR="00081EC4" w:rsidRPr="00C94498" w:rsidRDefault="00081EC4" w:rsidP="00EB53C4">
      <w:pPr>
        <w:numPr>
          <w:ilvl w:val="0"/>
          <w:numId w:val="11"/>
        </w:numPr>
        <w:tabs>
          <w:tab w:val="clear" w:pos="360"/>
          <w:tab w:val="num" w:pos="1080"/>
        </w:tabs>
        <w:ind w:left="1080"/>
        <w:rPr>
          <w:snapToGrid w:val="0"/>
          <w:color w:val="2E74B5" w:themeColor="accent1" w:themeShade="BF"/>
          <w:lang w:val="pt-BR"/>
        </w:rPr>
      </w:pPr>
      <w:r w:rsidRPr="00C94498">
        <w:rPr>
          <w:snapToGrid w:val="0"/>
          <w:color w:val="2E74B5" w:themeColor="accent1" w:themeShade="BF"/>
          <w:lang w:val="pt-BR"/>
        </w:rPr>
        <w:t xml:space="preserve">De onde é chamada e que </w:t>
      </w:r>
      <w:r w:rsidR="003411F6" w:rsidRPr="00C94498">
        <w:rPr>
          <w:snapToGrid w:val="0"/>
          <w:color w:val="2E74B5" w:themeColor="accent1" w:themeShade="BF"/>
          <w:lang w:val="pt-BR"/>
        </w:rPr>
        <w:t>outras telas podem chamar</w:t>
      </w:r>
      <w:r w:rsidRPr="00C94498">
        <w:rPr>
          <w:snapToGrid w:val="0"/>
          <w:color w:val="2E74B5" w:themeColor="accent1" w:themeShade="BF"/>
          <w:lang w:val="pt-BR"/>
        </w:rPr>
        <w:t xml:space="preserve">; </w:t>
      </w:r>
    </w:p>
    <w:p w14:paraId="71AF5C27" w14:textId="77777777" w:rsidR="00081EC4" w:rsidRPr="00C94498" w:rsidRDefault="00081EC4" w:rsidP="00EB53C4">
      <w:pPr>
        <w:numPr>
          <w:ilvl w:val="0"/>
          <w:numId w:val="11"/>
        </w:numPr>
        <w:tabs>
          <w:tab w:val="clear" w:pos="360"/>
          <w:tab w:val="num" w:pos="1080"/>
        </w:tabs>
        <w:ind w:left="1080"/>
        <w:rPr>
          <w:snapToGrid w:val="0"/>
          <w:color w:val="2E74B5" w:themeColor="accent1" w:themeShade="BF"/>
          <w:lang w:val="pt-BR"/>
        </w:rPr>
      </w:pPr>
      <w:r w:rsidRPr="00C94498">
        <w:rPr>
          <w:snapToGrid w:val="0"/>
          <w:color w:val="2E74B5" w:themeColor="accent1" w:themeShade="BF"/>
          <w:lang w:val="pt-BR"/>
        </w:rPr>
        <w:t xml:space="preserve">Regras: </w:t>
      </w:r>
    </w:p>
    <w:p w14:paraId="6F6F29FE" w14:textId="77777777" w:rsidR="00081EC4" w:rsidRPr="00C94498" w:rsidRDefault="00081EC4" w:rsidP="00EB53C4">
      <w:pPr>
        <w:numPr>
          <w:ilvl w:val="0"/>
          <w:numId w:val="13"/>
        </w:numPr>
        <w:tabs>
          <w:tab w:val="clear" w:pos="360"/>
          <w:tab w:val="num" w:pos="1440"/>
        </w:tabs>
        <w:ind w:left="1440"/>
        <w:rPr>
          <w:snapToGrid w:val="0"/>
          <w:color w:val="2E74B5" w:themeColor="accent1" w:themeShade="BF"/>
          <w:lang w:val="pt-BR"/>
        </w:rPr>
      </w:pPr>
      <w:r w:rsidRPr="00C94498">
        <w:rPr>
          <w:snapToGrid w:val="0"/>
          <w:color w:val="2E74B5" w:themeColor="accent1" w:themeShade="BF"/>
          <w:lang w:val="pt-BR"/>
        </w:rPr>
        <w:t>Domínio (tamanho de campo, tipo de dados que aceita valor default);</w:t>
      </w:r>
    </w:p>
    <w:p w14:paraId="16AAEFC9" w14:textId="77777777" w:rsidR="00081EC4" w:rsidRPr="00C94498" w:rsidRDefault="00081EC4" w:rsidP="00EB53C4">
      <w:pPr>
        <w:numPr>
          <w:ilvl w:val="0"/>
          <w:numId w:val="13"/>
        </w:numPr>
        <w:tabs>
          <w:tab w:val="clear" w:pos="360"/>
          <w:tab w:val="num" w:pos="1440"/>
        </w:tabs>
        <w:ind w:left="1440"/>
        <w:rPr>
          <w:snapToGrid w:val="0"/>
          <w:color w:val="2E74B5" w:themeColor="accent1" w:themeShade="BF"/>
          <w:lang w:val="pt-BR"/>
        </w:rPr>
      </w:pPr>
      <w:r w:rsidRPr="00C94498">
        <w:rPr>
          <w:snapToGrid w:val="0"/>
          <w:color w:val="2E74B5" w:themeColor="accent1" w:themeShade="BF"/>
          <w:lang w:val="pt-BR"/>
        </w:rPr>
        <w:t xml:space="preserve">Tipo de usuários que podem acessar; </w:t>
      </w:r>
    </w:p>
    <w:p w14:paraId="36BDA4E6" w14:textId="77777777" w:rsidR="00081EC4" w:rsidRPr="00C94498" w:rsidRDefault="00081EC4" w:rsidP="00EB53C4">
      <w:pPr>
        <w:numPr>
          <w:ilvl w:val="0"/>
          <w:numId w:val="13"/>
        </w:numPr>
        <w:tabs>
          <w:tab w:val="clear" w:pos="360"/>
          <w:tab w:val="num" w:pos="1440"/>
        </w:tabs>
        <w:ind w:left="1440"/>
        <w:rPr>
          <w:snapToGrid w:val="0"/>
          <w:color w:val="2E74B5" w:themeColor="accent1" w:themeShade="BF"/>
          <w:lang w:val="pt-BR"/>
        </w:rPr>
      </w:pPr>
      <w:r w:rsidRPr="00C94498">
        <w:rPr>
          <w:snapToGrid w:val="0"/>
          <w:color w:val="2E74B5" w:themeColor="accent1" w:themeShade="BF"/>
          <w:lang w:val="pt-BR"/>
        </w:rPr>
        <w:t xml:space="preserve">Lógica de negócio (campos obrigatórios, validade entre datas, preenchimento anterior de um campo para efetuar uma operação, etc). </w:t>
      </w:r>
    </w:p>
    <w:p w14:paraId="246BCBD8" w14:textId="77777777" w:rsidR="00081EC4" w:rsidRPr="00C94498" w:rsidRDefault="00081EC4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 xml:space="preserve">A descrição detalhada das telas deve registrar informações que possam ser consultadas na implementação do sistema, facilitando, agilizando e minimizando erros de implementação e na execução de testes.  </w:t>
      </w:r>
    </w:p>
    <w:p w14:paraId="5677F176" w14:textId="77777777" w:rsidR="00907EBE" w:rsidRPr="00C94498" w:rsidRDefault="00907EBE" w:rsidP="003A5265">
      <w:pPr>
        <w:pStyle w:val="P2"/>
        <w:rPr>
          <w:b/>
          <w:color w:val="2E74B5" w:themeColor="accent1" w:themeShade="BF"/>
        </w:rPr>
      </w:pPr>
      <w:r w:rsidRPr="00C94498">
        <w:rPr>
          <w:b/>
          <w:color w:val="2E74B5" w:themeColor="accent1" w:themeShade="BF"/>
        </w:rPr>
        <w:t>O protótipo de telas deve estar associado ao caso de uso correspondente</w:t>
      </w:r>
      <w:r w:rsidR="008A22CC" w:rsidRPr="00C94498">
        <w:rPr>
          <w:b/>
          <w:color w:val="2E74B5" w:themeColor="accent1" w:themeShade="BF"/>
        </w:rPr>
        <w:t>, podendo ser apresentado conjuntamente com o caso de uso correspondente</w:t>
      </w:r>
      <w:r w:rsidRPr="00C94498">
        <w:rPr>
          <w:b/>
          <w:color w:val="2E74B5" w:themeColor="accent1" w:themeShade="BF"/>
        </w:rPr>
        <w:t>.</w:t>
      </w:r>
      <w:r w:rsidR="003A5265" w:rsidRPr="00C94498">
        <w:rPr>
          <w:b/>
          <w:color w:val="2E74B5" w:themeColor="accent1" w:themeShade="BF"/>
        </w:rPr>
        <w:t xml:space="preserve"> A seguir é apresentado um exemplo de protótipo de tela.</w:t>
      </w:r>
    </w:p>
    <w:p w14:paraId="52772D75" w14:textId="77777777" w:rsidR="00D4391E" w:rsidRPr="00C94498" w:rsidRDefault="00D4391E">
      <w:pPr>
        <w:pStyle w:val="P2"/>
        <w:rPr>
          <w:color w:val="2E74B5" w:themeColor="accent1" w:themeShade="BF"/>
        </w:rPr>
      </w:pPr>
    </w:p>
    <w:p w14:paraId="4115A926" w14:textId="77777777" w:rsidR="00081EC4" w:rsidRDefault="00081EC4" w:rsidP="00BC009A">
      <w:pPr>
        <w:pStyle w:val="Titulo1"/>
        <w:numPr>
          <w:ilvl w:val="0"/>
          <w:numId w:val="27"/>
        </w:numPr>
        <w:rPr>
          <w:lang w:val="pt-BR"/>
        </w:rPr>
      </w:pPr>
      <w:r>
        <w:rPr>
          <w:lang w:val="pt-BR"/>
        </w:rPr>
        <w:br w:type="page"/>
      </w:r>
      <w:bookmarkStart w:id="15" w:name="_Toc49378742"/>
      <w:r>
        <w:rPr>
          <w:lang w:val="pt-BR"/>
        </w:rPr>
        <w:lastRenderedPageBreak/>
        <w:t>Análise</w:t>
      </w:r>
      <w:bookmarkEnd w:id="15"/>
    </w:p>
    <w:p w14:paraId="7706FFA0" w14:textId="77777777" w:rsidR="00081EC4" w:rsidRPr="00984C34" w:rsidRDefault="00081EC4">
      <w:pPr>
        <w:pStyle w:val="Recuodecorpodetexto3"/>
        <w:rPr>
          <w:rFonts w:ascii="Arial" w:hAnsi="Arial" w:cs="Arial"/>
          <w:sz w:val="22"/>
          <w:szCs w:val="22"/>
          <w:lang w:val="pt-BR"/>
        </w:rPr>
      </w:pPr>
      <w:r w:rsidRPr="00984C34">
        <w:rPr>
          <w:rFonts w:ascii="Arial" w:hAnsi="Arial" w:cs="Arial"/>
          <w:sz w:val="22"/>
          <w:szCs w:val="22"/>
          <w:lang w:val="pt-BR"/>
        </w:rPr>
        <w:t>Este capítulo tem como objetivo analisar</w:t>
      </w:r>
      <w:r w:rsidR="00866710" w:rsidRPr="00984C34">
        <w:rPr>
          <w:rFonts w:ascii="Arial" w:hAnsi="Arial" w:cs="Arial"/>
          <w:sz w:val="22"/>
          <w:szCs w:val="22"/>
          <w:lang w:val="pt-BR"/>
        </w:rPr>
        <w:t>, detalhar</w:t>
      </w:r>
      <w:r w:rsidRPr="00984C34">
        <w:rPr>
          <w:rFonts w:ascii="Arial" w:hAnsi="Arial" w:cs="Arial"/>
          <w:sz w:val="22"/>
          <w:szCs w:val="22"/>
          <w:lang w:val="pt-BR"/>
        </w:rPr>
        <w:t xml:space="preserve"> e propor uma solução</w:t>
      </w:r>
      <w:r w:rsidR="00866710" w:rsidRPr="00984C34">
        <w:rPr>
          <w:rFonts w:ascii="Arial" w:hAnsi="Arial" w:cs="Arial"/>
          <w:sz w:val="22"/>
          <w:szCs w:val="22"/>
          <w:lang w:val="pt-BR"/>
        </w:rPr>
        <w:t xml:space="preserve"> geral</w:t>
      </w:r>
      <w:r w:rsidRPr="00984C34">
        <w:rPr>
          <w:rFonts w:ascii="Arial" w:hAnsi="Arial" w:cs="Arial"/>
          <w:sz w:val="22"/>
          <w:szCs w:val="22"/>
          <w:lang w:val="pt-BR"/>
        </w:rPr>
        <w:t xml:space="preserve"> do sistema</w:t>
      </w:r>
      <w:r w:rsidR="0009535F" w:rsidRPr="00984C34">
        <w:rPr>
          <w:rFonts w:ascii="Arial" w:hAnsi="Arial" w:cs="Arial"/>
          <w:sz w:val="22"/>
          <w:szCs w:val="22"/>
          <w:lang w:val="pt-BR"/>
        </w:rPr>
        <w:t>, sob o ponto de vista de negócio,</w:t>
      </w:r>
      <w:r w:rsidRPr="00984C34">
        <w:rPr>
          <w:rFonts w:ascii="Arial" w:hAnsi="Arial" w:cs="Arial"/>
          <w:sz w:val="22"/>
          <w:szCs w:val="22"/>
          <w:lang w:val="pt-BR"/>
        </w:rPr>
        <w:t xml:space="preserve"> de acordo com os requisitos leva</w:t>
      </w:r>
      <w:r w:rsidR="00821138" w:rsidRPr="00984C34">
        <w:rPr>
          <w:rFonts w:ascii="Arial" w:hAnsi="Arial" w:cs="Arial"/>
          <w:sz w:val="22"/>
          <w:szCs w:val="22"/>
          <w:lang w:val="pt-BR"/>
        </w:rPr>
        <w:t>ntados e validados no capítulo 3.</w:t>
      </w:r>
    </w:p>
    <w:p w14:paraId="6289A1BF" w14:textId="5FC4240F" w:rsidR="00081EC4" w:rsidRDefault="00081EC4" w:rsidP="00BC009A">
      <w:pPr>
        <w:pStyle w:val="Titulo2"/>
        <w:numPr>
          <w:ilvl w:val="1"/>
          <w:numId w:val="30"/>
        </w:numPr>
        <w:rPr>
          <w:lang w:val="pt-BR"/>
        </w:rPr>
      </w:pPr>
      <w:bookmarkStart w:id="16" w:name="_Toc49378743"/>
      <w:r>
        <w:rPr>
          <w:lang w:val="pt-BR"/>
        </w:rPr>
        <w:t>Diagrama de Classes de Análise (</w:t>
      </w:r>
      <w:r w:rsidR="00755E78">
        <w:rPr>
          <w:lang w:val="pt-BR"/>
        </w:rPr>
        <w:t>Visão de Negócio</w:t>
      </w:r>
      <w:r>
        <w:rPr>
          <w:lang w:val="pt-BR"/>
        </w:rPr>
        <w:t>)</w:t>
      </w:r>
      <w:bookmarkEnd w:id="16"/>
    </w:p>
    <w:p w14:paraId="02A82E6B" w14:textId="2F22F039" w:rsidR="00984C34" w:rsidRDefault="00984C34" w:rsidP="00984C34">
      <w:pPr>
        <w:pStyle w:val="Titulo2"/>
        <w:numPr>
          <w:ilvl w:val="0"/>
          <w:numId w:val="0"/>
        </w:numPr>
        <w:ind w:left="40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A667885" wp14:editId="5840E05A">
            <wp:extent cx="5612765" cy="2146935"/>
            <wp:effectExtent l="0" t="0" r="6985" b="5715"/>
            <wp:docPr id="5" name="Imagem 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_classe_tc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7FE0" w14:textId="77777777" w:rsidR="00081EC4" w:rsidRDefault="00755E78" w:rsidP="00BC009A">
      <w:pPr>
        <w:pStyle w:val="Titulo1"/>
        <w:numPr>
          <w:ilvl w:val="0"/>
          <w:numId w:val="30"/>
        </w:numPr>
        <w:rPr>
          <w:lang w:val="pt-BR"/>
        </w:rPr>
      </w:pPr>
      <w:bookmarkStart w:id="17" w:name="_Toc223338652"/>
      <w:bookmarkStart w:id="18" w:name="_Toc223338801"/>
      <w:bookmarkStart w:id="19" w:name="_Toc223338888"/>
      <w:bookmarkStart w:id="20" w:name="_Toc223338653"/>
      <w:bookmarkStart w:id="21" w:name="_Toc223338802"/>
      <w:bookmarkStart w:id="22" w:name="_Toc223338889"/>
      <w:bookmarkEnd w:id="17"/>
      <w:bookmarkEnd w:id="18"/>
      <w:bookmarkEnd w:id="19"/>
      <w:bookmarkEnd w:id="20"/>
      <w:bookmarkEnd w:id="21"/>
      <w:bookmarkEnd w:id="22"/>
      <w:r w:rsidRPr="00C94498">
        <w:rPr>
          <w:color w:val="2E74B5" w:themeColor="accent1" w:themeShade="BF"/>
          <w:lang w:val="pt-BR"/>
        </w:rPr>
        <w:br w:type="page"/>
      </w:r>
      <w:bookmarkStart w:id="23" w:name="_Toc49378744"/>
      <w:r w:rsidR="00081EC4">
        <w:rPr>
          <w:lang w:val="pt-BR"/>
        </w:rPr>
        <w:lastRenderedPageBreak/>
        <w:t>Projeto</w:t>
      </w:r>
      <w:bookmarkEnd w:id="23"/>
    </w:p>
    <w:p w14:paraId="49469837" w14:textId="77777777" w:rsidR="00D328EB" w:rsidRPr="00C94498" w:rsidRDefault="00081EC4" w:rsidP="00081EC4">
      <w:pPr>
        <w:pStyle w:val="Recuodecorpodetexto3"/>
        <w:rPr>
          <w:color w:val="2E74B5" w:themeColor="accent1" w:themeShade="BF"/>
          <w:lang w:val="pt-BR"/>
        </w:rPr>
      </w:pPr>
      <w:r w:rsidRPr="00C94498">
        <w:rPr>
          <w:color w:val="2E74B5" w:themeColor="accent1" w:themeShade="BF"/>
          <w:lang w:val="pt-BR"/>
        </w:rPr>
        <w:t>Este capítulo tem como objetivo refinar a proposta de solução geral do sistema</w:t>
      </w:r>
      <w:r w:rsidR="00D328EB" w:rsidRPr="00C94498">
        <w:rPr>
          <w:color w:val="2E74B5" w:themeColor="accent1" w:themeShade="BF"/>
          <w:lang w:val="pt-BR"/>
        </w:rPr>
        <w:t>,</w:t>
      </w:r>
      <w:r w:rsidRPr="00C94498">
        <w:rPr>
          <w:color w:val="2E74B5" w:themeColor="accent1" w:themeShade="BF"/>
          <w:lang w:val="pt-BR"/>
        </w:rPr>
        <w:t xml:space="preserve"> </w:t>
      </w:r>
      <w:r w:rsidR="00D328EB" w:rsidRPr="00C94498">
        <w:rPr>
          <w:color w:val="2E74B5" w:themeColor="accent1" w:themeShade="BF"/>
          <w:lang w:val="pt-BR"/>
        </w:rPr>
        <w:t xml:space="preserve">apresentando a solução técnica, incluindo a visão de projeto e implementação, a </w:t>
      </w:r>
      <w:r w:rsidRPr="00C94498">
        <w:rPr>
          <w:color w:val="2E74B5" w:themeColor="accent1" w:themeShade="BF"/>
          <w:lang w:val="pt-BR"/>
        </w:rPr>
        <w:t>arquitetura e</w:t>
      </w:r>
      <w:r w:rsidR="00D328EB" w:rsidRPr="00C94498">
        <w:rPr>
          <w:color w:val="2E74B5" w:themeColor="accent1" w:themeShade="BF"/>
          <w:lang w:val="pt-BR"/>
        </w:rPr>
        <w:t xml:space="preserve"> a</w:t>
      </w:r>
      <w:r w:rsidRPr="00C94498">
        <w:rPr>
          <w:color w:val="2E74B5" w:themeColor="accent1" w:themeShade="BF"/>
          <w:lang w:val="pt-BR"/>
        </w:rPr>
        <w:t xml:space="preserve"> tecnologia utilizada</w:t>
      </w:r>
      <w:r w:rsidR="00D328EB" w:rsidRPr="00C94498">
        <w:rPr>
          <w:color w:val="2E74B5" w:themeColor="accent1" w:themeShade="BF"/>
          <w:lang w:val="pt-BR"/>
        </w:rPr>
        <w:t>.</w:t>
      </w:r>
    </w:p>
    <w:p w14:paraId="344A646D" w14:textId="77777777" w:rsidR="00081EC4" w:rsidRDefault="00081EC4" w:rsidP="00BC009A">
      <w:pPr>
        <w:pStyle w:val="Titulo2"/>
        <w:numPr>
          <w:ilvl w:val="1"/>
          <w:numId w:val="30"/>
        </w:numPr>
        <w:rPr>
          <w:lang w:val="pt-BR"/>
        </w:rPr>
      </w:pPr>
      <w:bookmarkStart w:id="24" w:name="_Toc49378745"/>
      <w:r>
        <w:rPr>
          <w:lang w:val="pt-BR"/>
        </w:rPr>
        <w:t>Arquitetura do Sistema</w:t>
      </w:r>
      <w:bookmarkEnd w:id="24"/>
    </w:p>
    <w:p w14:paraId="24FB7966" w14:textId="77777777" w:rsidR="00081EC4" w:rsidRPr="00C94498" w:rsidRDefault="00081EC4" w:rsidP="00081EC4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>Neste item deve ser apresentada a arquitetura de infraestrutura do sistema, demonstrando o tipo de arquitetura que será utilizada (por exemplo, cliente/servidor de n-camadas, MVC, ...), a configuração de hardware, de rede, de software, padrões de projeto, componentes específicos (dll, jar, ...) e componentes externos  a serem utilizados, bem como o dimensionamento mínimo de conexões.</w:t>
      </w:r>
    </w:p>
    <w:p w14:paraId="5E6D02B0" w14:textId="77777777" w:rsidR="00081EC4" w:rsidRPr="00C94498" w:rsidRDefault="00FD3F9A" w:rsidP="00081EC4">
      <w:pPr>
        <w:pStyle w:val="P2"/>
        <w:rPr>
          <w:color w:val="2E74B5" w:themeColor="accent1" w:themeShade="BF"/>
        </w:rPr>
      </w:pPr>
      <w:r w:rsidRPr="00C94498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FCEA4D3" wp14:editId="2595FCE9">
                <wp:simplePos x="0" y="0"/>
                <wp:positionH relativeFrom="column">
                  <wp:posOffset>1208405</wp:posOffset>
                </wp:positionH>
                <wp:positionV relativeFrom="paragraph">
                  <wp:posOffset>471170</wp:posOffset>
                </wp:positionV>
                <wp:extent cx="3474720" cy="2286000"/>
                <wp:effectExtent l="0" t="0" r="0" b="0"/>
                <wp:wrapNone/>
                <wp:docPr id="12" name="Rectangl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472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4C409ED" id="Rectangle 685" o:spid="_x0000_s1026" style="position:absolute;margin-left:95.15pt;margin-top:37.1pt;width:273.6pt;height:18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QW1JQIAAEAEAAAOAAAAZHJzL2Uyb0RvYy54bWysU1Fv0zAQfkfiP1h+p0lD23VR02nqKEIa&#10;MDH4AVfHaSwc25zdpuPX7+x0XQtviDxYvtz583ffd17cHDrN9hK9sqbi41HOmTTC1spsK/7j+/rd&#10;nDMfwNSgrZEVf5Ke3yzfvln0rpSFba2uJTICMb7sXcXbEFyZZV60sgM/sk4aSjYWOwgU4jarEXpC&#10;73RW5Pks6y3WDq2Q3tPfuyHJlwm/aaQIX5vGy8B0xYlbSCumdRPXbLmAcovgWiWONOAfWHSgDF16&#10;grqDAGyH6i+oTgm03jZhJGyX2aZRQqYeqJtx/kc3jy04mXohcbw7yeT/H6z4sn9ApmryruDMQEce&#10;fSPVwGy1ZLP5NCrUO19S4aN7wNijd/dW/PTM2FVLdfIW0fathJp4jWN9dnEgBp6Osk3/2daED7tg&#10;k1iHBrsISDKwQ/Lk6eSJPAQm6Of7ydXkqiDrBOWKYj7L8+RaBuXLcYc+fJS2Y3FTcST6CR729z5E&#10;OlC+lCT6Vqt6rbROAW43K41sDzQg6/SlDqjL8zJtWF/x62kxTcgXOX8OQexeCV6UdSrQpGvVVXx+&#10;KoIy6vbB1GkOAyg97ImyNkcho3aDBxtbP5GOaIcxpmdHm9bib856GuGK+187QMmZ/mTIi+vxZBJn&#10;PgWTaVIRzzOb8wwYQVAVD5wN21UY3snOodq2dNM49W7sLfnXqKRs9HZgdSRLY5oEPz6p+A7O41T1&#10;+vCXzwAAAP//AwBQSwMEFAAGAAgAAAAhAKokwG3fAAAACgEAAA8AAABkcnMvZG93bnJldi54bWxM&#10;j8FOg0AQhu8mvsNmTLzZRahiKUtjNDXx2NKLt4WdAsrOEnZp0ad3PNXjP/Pln2/yzWx7ccLRd44U&#10;3C8iEEi1Mx01Cg7l9u4JhA+ajO4doYJv9LAprq9ynRl3ph2e9qERXEI+0wraEIZMSl+3aLVfuAGJ&#10;d0c3Wh04jo00oz5zue1lHEWP0uqO+EKrB3xpsf7aT1ZB1cUH/bMr3yK72ibhfS4/p49XpW5v5uc1&#10;iIBzuMDwp8/qULBT5SYyXvScV1HCqIJ0GYNgIE3SBxCVgmXCE1nk8v8LxS8AAAD//wMAUEsBAi0A&#10;FAAGAAgAAAAhALaDOJL+AAAA4QEAABMAAAAAAAAAAAAAAAAAAAAAAFtDb250ZW50X1R5cGVzXS54&#10;bWxQSwECLQAUAAYACAAAACEAOP0h/9YAAACUAQAACwAAAAAAAAAAAAAAAAAvAQAAX3JlbHMvLnJl&#10;bHNQSwECLQAUAAYACAAAACEALrUFtSUCAABABAAADgAAAAAAAAAAAAAAAAAuAgAAZHJzL2Uyb0Rv&#10;Yy54bWxQSwECLQAUAAYACAAAACEAqiTAbd8AAAAKAQAADwAAAAAAAAAAAAAAAAB/BAAAZHJzL2Rv&#10;d25yZXYueG1sUEsFBgAAAAAEAAQA8wAAAIsFAAAAAA==&#10;"/>
            </w:pict>
          </mc:Fallback>
        </mc:AlternateContent>
      </w:r>
      <w:r w:rsidR="00081EC4" w:rsidRPr="00C94498">
        <w:rPr>
          <w:color w:val="2E74B5" w:themeColor="accent1" w:themeShade="BF"/>
        </w:rPr>
        <w:t xml:space="preserve">Para a representação da arquitetura de infraestrutura pode-se utilizar uma figura ilustrativa ou o diagrama de </w:t>
      </w:r>
      <w:r w:rsidR="00BC7A21" w:rsidRPr="00C94498">
        <w:rPr>
          <w:color w:val="2E74B5" w:themeColor="accent1" w:themeShade="BF"/>
        </w:rPr>
        <w:t>implantação</w:t>
      </w:r>
      <w:r w:rsidR="00081EC4" w:rsidRPr="00C94498">
        <w:rPr>
          <w:color w:val="2E74B5" w:themeColor="accent1" w:themeShade="BF"/>
        </w:rPr>
        <w:t>.</w:t>
      </w:r>
      <w:r w:rsidR="00081EC4" w:rsidRPr="00C94498">
        <w:rPr>
          <w:noProof/>
          <w:color w:val="2E74B5" w:themeColor="accent1" w:themeShade="BF"/>
        </w:rPr>
        <w:t xml:space="preserve"> </w:t>
      </w:r>
      <w:r w:rsidR="00081EC4" w:rsidRPr="00C94498">
        <w:rPr>
          <w:color w:val="2E74B5" w:themeColor="accent1" w:themeShade="BF"/>
        </w:rPr>
        <w:t xml:space="preserve">A seguir é apresentada a notação básica de um diagrama de </w:t>
      </w:r>
      <w:r w:rsidR="00BC7A21" w:rsidRPr="00C94498">
        <w:rPr>
          <w:color w:val="2E74B5" w:themeColor="accent1" w:themeShade="BF"/>
        </w:rPr>
        <w:t>implantação</w:t>
      </w:r>
      <w:r w:rsidR="00081EC4" w:rsidRPr="00C94498">
        <w:rPr>
          <w:color w:val="2E74B5" w:themeColor="accent1" w:themeShade="BF"/>
        </w:rPr>
        <w:t>.</w:t>
      </w:r>
    </w:p>
    <w:p w14:paraId="170D0277" w14:textId="77777777" w:rsidR="00081EC4" w:rsidRPr="00C94498" w:rsidRDefault="00FD3F9A" w:rsidP="00081EC4">
      <w:pPr>
        <w:pStyle w:val="Figura0"/>
        <w:rPr>
          <w:color w:val="2E74B5" w:themeColor="accent1" w:themeShade="BF"/>
          <w:lang w:val="pt-BR"/>
        </w:rPr>
      </w:pPr>
      <w:r w:rsidRPr="00C94498">
        <w:rPr>
          <w:noProof/>
          <w:color w:val="2E74B5" w:themeColor="accent1" w:themeShade="BF"/>
          <w:lang w:val="pt-BR" w:eastAsia="pt-BR"/>
        </w:rPr>
        <w:drawing>
          <wp:anchor distT="0" distB="0" distL="114300" distR="114300" simplePos="0" relativeHeight="251656704" behindDoc="0" locked="0" layoutInCell="1" allowOverlap="1" wp14:anchorId="06142A59" wp14:editId="4EA9588C">
            <wp:simplePos x="0" y="0"/>
            <wp:positionH relativeFrom="column">
              <wp:posOffset>1297305</wp:posOffset>
            </wp:positionH>
            <wp:positionV relativeFrom="paragraph">
              <wp:posOffset>217170</wp:posOffset>
            </wp:positionV>
            <wp:extent cx="3474720" cy="2220595"/>
            <wp:effectExtent l="0" t="0" r="0" b="8255"/>
            <wp:wrapTopAndBottom/>
            <wp:docPr id="686" name="Imagem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220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EC4" w:rsidRPr="00C94498">
        <w:rPr>
          <w:color w:val="2E74B5" w:themeColor="accent1" w:themeShade="BF"/>
          <w:lang w:val="pt-BR"/>
        </w:rPr>
        <w:t xml:space="preserve">Notação básica do diagrama de </w:t>
      </w:r>
      <w:r w:rsidR="00BC7A21" w:rsidRPr="00C94498">
        <w:rPr>
          <w:color w:val="2E74B5" w:themeColor="accent1" w:themeShade="BF"/>
          <w:lang w:val="pt-BR"/>
        </w:rPr>
        <w:t>implantação</w:t>
      </w:r>
      <w:r w:rsidR="00081EC4" w:rsidRPr="00C94498">
        <w:rPr>
          <w:color w:val="2E74B5" w:themeColor="accent1" w:themeShade="BF"/>
          <w:lang w:val="pt-BR"/>
        </w:rPr>
        <w:t>.</w:t>
      </w:r>
    </w:p>
    <w:p w14:paraId="318888AF" w14:textId="5DF06A07" w:rsidR="0032059C" w:rsidRDefault="0032059C" w:rsidP="0032059C">
      <w:pPr>
        <w:pStyle w:val="Titulo2"/>
        <w:numPr>
          <w:ilvl w:val="0"/>
          <w:numId w:val="0"/>
        </w:numPr>
        <w:ind w:left="1480"/>
        <w:rPr>
          <w:lang w:val="pt-BR"/>
        </w:rPr>
      </w:pPr>
      <w:bookmarkStart w:id="25" w:name="_Toc49378746"/>
    </w:p>
    <w:p w14:paraId="6B20812E" w14:textId="5908BE77" w:rsidR="0032059C" w:rsidRDefault="0032059C" w:rsidP="0032059C">
      <w:pPr>
        <w:pStyle w:val="Titulo2"/>
        <w:numPr>
          <w:ilvl w:val="0"/>
          <w:numId w:val="0"/>
        </w:numPr>
        <w:ind w:left="1480"/>
        <w:rPr>
          <w:lang w:val="pt-BR"/>
        </w:rPr>
      </w:pPr>
    </w:p>
    <w:p w14:paraId="3F7FC5B4" w14:textId="4B2561F7" w:rsidR="0032059C" w:rsidRDefault="0032059C" w:rsidP="0032059C">
      <w:pPr>
        <w:pStyle w:val="Titulo2"/>
        <w:numPr>
          <w:ilvl w:val="0"/>
          <w:numId w:val="0"/>
        </w:numPr>
        <w:ind w:left="1480"/>
        <w:rPr>
          <w:lang w:val="pt-BR"/>
        </w:rPr>
      </w:pPr>
    </w:p>
    <w:p w14:paraId="742C244F" w14:textId="5C79D3E6" w:rsidR="0032059C" w:rsidRDefault="0032059C" w:rsidP="0032059C">
      <w:pPr>
        <w:pStyle w:val="Titulo2"/>
        <w:numPr>
          <w:ilvl w:val="0"/>
          <w:numId w:val="0"/>
        </w:numPr>
        <w:ind w:left="1480"/>
        <w:rPr>
          <w:lang w:val="pt-BR"/>
        </w:rPr>
      </w:pPr>
    </w:p>
    <w:p w14:paraId="48C2F94B" w14:textId="77777777" w:rsidR="0032059C" w:rsidRDefault="0032059C" w:rsidP="0032059C">
      <w:pPr>
        <w:pStyle w:val="Titulo2"/>
        <w:numPr>
          <w:ilvl w:val="0"/>
          <w:numId w:val="0"/>
        </w:numPr>
        <w:ind w:left="1480"/>
        <w:rPr>
          <w:lang w:val="pt-BR"/>
        </w:rPr>
      </w:pPr>
    </w:p>
    <w:p w14:paraId="6924519D" w14:textId="75D618F6" w:rsidR="00DD700F" w:rsidRDefault="00DD700F" w:rsidP="00BC009A">
      <w:pPr>
        <w:pStyle w:val="Titulo2"/>
        <w:numPr>
          <w:ilvl w:val="1"/>
          <w:numId w:val="30"/>
        </w:numPr>
        <w:rPr>
          <w:lang w:val="pt-BR"/>
        </w:rPr>
      </w:pPr>
      <w:r>
        <w:rPr>
          <w:lang w:val="pt-BR"/>
        </w:rPr>
        <w:lastRenderedPageBreak/>
        <w:t>Diagrama de Classes de P</w:t>
      </w:r>
      <w:r w:rsidR="005F72B0">
        <w:rPr>
          <w:lang w:val="pt-BR"/>
        </w:rPr>
        <w:t>rojeto</w:t>
      </w:r>
      <w:r>
        <w:rPr>
          <w:lang w:val="pt-BR"/>
        </w:rPr>
        <w:t xml:space="preserve"> por</w:t>
      </w:r>
      <w:r w:rsidR="005F72B0">
        <w:rPr>
          <w:lang w:val="pt-BR"/>
        </w:rPr>
        <w:t xml:space="preserve"> </w:t>
      </w:r>
      <w:r>
        <w:rPr>
          <w:lang w:val="pt-BR"/>
        </w:rPr>
        <w:t>Caso de Uso</w:t>
      </w:r>
      <w:bookmarkEnd w:id="25"/>
    </w:p>
    <w:p w14:paraId="77054A91" w14:textId="6BF04CD2" w:rsidR="0032059C" w:rsidRPr="00576CCD" w:rsidRDefault="00576CCD" w:rsidP="00576CCD">
      <w:pPr>
        <w:pStyle w:val="P2"/>
        <w:rPr>
          <w:rFonts w:ascii="Arial" w:hAnsi="Arial" w:cs="Arial"/>
          <w:bCs/>
          <w:sz w:val="22"/>
          <w:szCs w:val="22"/>
        </w:rPr>
      </w:pPr>
      <w:r w:rsidRPr="00576CCD">
        <w:rPr>
          <w:rFonts w:ascii="Arial" w:hAnsi="Arial" w:cs="Arial"/>
          <w:bCs/>
          <w:sz w:val="22"/>
          <w:szCs w:val="22"/>
        </w:rPr>
        <w:t>Foi escolhido o caso de uso de Monitorar Recursos, onde consideramos o mais importante por conta do controle que teremos no nosso robô, monitorando seus recursos de uso de memória, CPU, vídeo etc.</w:t>
      </w:r>
    </w:p>
    <w:p w14:paraId="4E82684A" w14:textId="77777777" w:rsidR="00576CCD" w:rsidRDefault="00576CCD" w:rsidP="00DD700F">
      <w:pPr>
        <w:pStyle w:val="P2"/>
        <w:rPr>
          <w:b/>
          <w:color w:val="2E74B5" w:themeColor="accent1" w:themeShade="BF"/>
        </w:rPr>
      </w:pPr>
    </w:p>
    <w:p w14:paraId="2F8491A9" w14:textId="21849A23" w:rsidR="0032059C" w:rsidRPr="0032059C" w:rsidRDefault="0032059C" w:rsidP="00DD700F">
      <w:pPr>
        <w:pStyle w:val="P2"/>
        <w:rPr>
          <w:rFonts w:ascii="Arial" w:hAnsi="Arial" w:cs="Arial"/>
          <w:b/>
          <w:sz w:val="22"/>
          <w:szCs w:val="22"/>
        </w:rPr>
      </w:pPr>
      <w:r w:rsidRPr="0032059C">
        <w:rPr>
          <w:rFonts w:ascii="Arial" w:hAnsi="Arial" w:cs="Arial"/>
          <w:b/>
          <w:sz w:val="22"/>
          <w:szCs w:val="22"/>
        </w:rPr>
        <w:t>DIAGRAMA DE CLASSE</w:t>
      </w:r>
    </w:p>
    <w:p w14:paraId="4D34302E" w14:textId="09EE2417" w:rsidR="00D34B71" w:rsidRDefault="00025A31" w:rsidP="00DD700F">
      <w:pPr>
        <w:pStyle w:val="P2"/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</w:rPr>
        <w:drawing>
          <wp:anchor distT="0" distB="0" distL="114300" distR="114300" simplePos="0" relativeHeight="251660800" behindDoc="1" locked="0" layoutInCell="1" allowOverlap="1" wp14:anchorId="0FEB2BF9" wp14:editId="5A18118D">
            <wp:simplePos x="0" y="0"/>
            <wp:positionH relativeFrom="column">
              <wp:posOffset>454025</wp:posOffset>
            </wp:positionH>
            <wp:positionV relativeFrom="paragraph">
              <wp:posOffset>139065</wp:posOffset>
            </wp:positionV>
            <wp:extent cx="5612765" cy="3794760"/>
            <wp:effectExtent l="0" t="0" r="6985" b="0"/>
            <wp:wrapThrough wrapText="bothSides">
              <wp:wrapPolygon edited="0">
                <wp:start x="0" y="0"/>
                <wp:lineTo x="0" y="21470"/>
                <wp:lineTo x="21554" y="21470"/>
                <wp:lineTo x="21554" y="0"/>
                <wp:lineTo x="0" y="0"/>
              </wp:wrapPolygon>
            </wp:wrapThrough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classe_segunda_parte_tc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917688" w14:textId="2CE4189F" w:rsidR="00D34B71" w:rsidRDefault="00D34B71" w:rsidP="00DD700F">
      <w:pPr>
        <w:pStyle w:val="P2"/>
        <w:rPr>
          <w:b/>
          <w:color w:val="2E74B5" w:themeColor="accent1" w:themeShade="BF"/>
        </w:rPr>
      </w:pPr>
    </w:p>
    <w:p w14:paraId="4591477B" w14:textId="71700A9A" w:rsidR="0032059C" w:rsidRDefault="0032059C" w:rsidP="00DD700F">
      <w:pPr>
        <w:pStyle w:val="P2"/>
        <w:rPr>
          <w:b/>
          <w:color w:val="2E74B5" w:themeColor="accent1" w:themeShade="BF"/>
        </w:rPr>
      </w:pPr>
    </w:p>
    <w:p w14:paraId="7253BCBD" w14:textId="117C962D" w:rsidR="0032059C" w:rsidRDefault="0032059C" w:rsidP="00DD700F">
      <w:pPr>
        <w:pStyle w:val="P2"/>
        <w:rPr>
          <w:b/>
          <w:color w:val="2E74B5" w:themeColor="accent1" w:themeShade="BF"/>
        </w:rPr>
      </w:pPr>
    </w:p>
    <w:p w14:paraId="7399E508" w14:textId="71F455F2" w:rsidR="0032059C" w:rsidRDefault="0032059C" w:rsidP="00DD700F">
      <w:pPr>
        <w:pStyle w:val="P2"/>
        <w:rPr>
          <w:b/>
          <w:color w:val="2E74B5" w:themeColor="accent1" w:themeShade="BF"/>
        </w:rPr>
      </w:pPr>
    </w:p>
    <w:p w14:paraId="45921070" w14:textId="0F8D6558" w:rsidR="0032059C" w:rsidRDefault="0032059C" w:rsidP="00DD700F">
      <w:pPr>
        <w:pStyle w:val="P2"/>
        <w:rPr>
          <w:b/>
          <w:color w:val="2E74B5" w:themeColor="accent1" w:themeShade="BF"/>
        </w:rPr>
      </w:pPr>
    </w:p>
    <w:p w14:paraId="3E758D7A" w14:textId="7719E4C9" w:rsidR="0032059C" w:rsidRDefault="0032059C" w:rsidP="00DD700F">
      <w:pPr>
        <w:pStyle w:val="P2"/>
        <w:rPr>
          <w:b/>
          <w:color w:val="2E74B5" w:themeColor="accent1" w:themeShade="BF"/>
        </w:rPr>
      </w:pPr>
    </w:p>
    <w:p w14:paraId="376AFC70" w14:textId="1E6333A0" w:rsidR="0032059C" w:rsidRDefault="0032059C" w:rsidP="00DD700F">
      <w:pPr>
        <w:pStyle w:val="P2"/>
        <w:rPr>
          <w:b/>
          <w:color w:val="2E74B5" w:themeColor="accent1" w:themeShade="BF"/>
        </w:rPr>
      </w:pPr>
    </w:p>
    <w:p w14:paraId="5EC039EB" w14:textId="0F7AE070" w:rsidR="0032059C" w:rsidRDefault="0032059C" w:rsidP="00DD700F">
      <w:pPr>
        <w:pStyle w:val="P2"/>
        <w:rPr>
          <w:b/>
          <w:color w:val="2E74B5" w:themeColor="accent1" w:themeShade="BF"/>
        </w:rPr>
      </w:pPr>
    </w:p>
    <w:p w14:paraId="7800EA06" w14:textId="561ED101" w:rsidR="0032059C" w:rsidRDefault="0032059C" w:rsidP="00DD700F">
      <w:pPr>
        <w:pStyle w:val="P2"/>
        <w:rPr>
          <w:b/>
          <w:color w:val="2E74B5" w:themeColor="accent1" w:themeShade="BF"/>
        </w:rPr>
      </w:pPr>
    </w:p>
    <w:p w14:paraId="7744F1B2" w14:textId="2AF92DCE" w:rsidR="0032059C" w:rsidRDefault="0032059C" w:rsidP="00DD700F">
      <w:pPr>
        <w:pStyle w:val="P2"/>
        <w:rPr>
          <w:b/>
          <w:color w:val="2E74B5" w:themeColor="accent1" w:themeShade="BF"/>
        </w:rPr>
      </w:pPr>
    </w:p>
    <w:p w14:paraId="345F004B" w14:textId="3B9B0986" w:rsidR="0032059C" w:rsidRDefault="0032059C" w:rsidP="00DD700F">
      <w:pPr>
        <w:pStyle w:val="P2"/>
        <w:rPr>
          <w:b/>
          <w:color w:val="2E74B5" w:themeColor="accent1" w:themeShade="BF"/>
        </w:rPr>
      </w:pPr>
    </w:p>
    <w:p w14:paraId="18B67901" w14:textId="2B4CC9BF" w:rsidR="0032059C" w:rsidRDefault="0032059C" w:rsidP="0032059C">
      <w:pPr>
        <w:pStyle w:val="P2"/>
        <w:ind w:left="0"/>
        <w:rPr>
          <w:b/>
          <w:color w:val="2E74B5" w:themeColor="accent1" w:themeShade="BF"/>
        </w:rPr>
      </w:pPr>
    </w:p>
    <w:p w14:paraId="5109F886" w14:textId="77777777" w:rsidR="00AE5C4F" w:rsidRDefault="00AE5C4F" w:rsidP="00DD700F">
      <w:pPr>
        <w:pStyle w:val="P2"/>
        <w:rPr>
          <w:rFonts w:ascii="Arial" w:hAnsi="Arial" w:cs="Arial"/>
          <w:b/>
          <w:sz w:val="22"/>
          <w:szCs w:val="22"/>
        </w:rPr>
      </w:pPr>
    </w:p>
    <w:p w14:paraId="3BE47413" w14:textId="73436B68" w:rsidR="0032059C" w:rsidRPr="0032059C" w:rsidRDefault="0032059C" w:rsidP="00DD700F">
      <w:pPr>
        <w:pStyle w:val="P2"/>
        <w:rPr>
          <w:rFonts w:ascii="Arial" w:hAnsi="Arial" w:cs="Arial"/>
          <w:b/>
          <w:sz w:val="22"/>
          <w:szCs w:val="22"/>
        </w:rPr>
      </w:pPr>
      <w:r w:rsidRPr="0032059C">
        <w:rPr>
          <w:rFonts w:ascii="Arial" w:hAnsi="Arial" w:cs="Arial"/>
          <w:b/>
          <w:sz w:val="22"/>
          <w:szCs w:val="22"/>
        </w:rPr>
        <w:t>DIAGRAMA DE SEQUÊNCIA</w:t>
      </w:r>
      <w:r w:rsidR="00576CCD">
        <w:rPr>
          <w:rFonts w:ascii="Arial" w:hAnsi="Arial" w:cs="Arial"/>
          <w:b/>
          <w:sz w:val="22"/>
          <w:szCs w:val="22"/>
        </w:rPr>
        <w:t xml:space="preserve"> (MONITORAR RECURSOS)</w:t>
      </w:r>
      <w:bookmarkStart w:id="26" w:name="_GoBack"/>
      <w:bookmarkEnd w:id="26"/>
    </w:p>
    <w:p w14:paraId="7DE198B0" w14:textId="3EC1571D" w:rsidR="00025A31" w:rsidRDefault="0032059C" w:rsidP="0032059C">
      <w:pPr>
        <w:pStyle w:val="P2"/>
        <w:jc w:val="left"/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</w:rPr>
        <w:drawing>
          <wp:inline distT="0" distB="0" distL="0" distR="0" wp14:anchorId="1BB4238A" wp14:editId="509D0521">
            <wp:extent cx="5788025" cy="4297628"/>
            <wp:effectExtent l="0" t="0" r="3175" b="8255"/>
            <wp:docPr id="6" name="Imagem 6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Sequência - Tema TC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806" cy="43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C8F4" w14:textId="67845FC1" w:rsidR="00025A31" w:rsidRDefault="00025A31" w:rsidP="00DD700F">
      <w:pPr>
        <w:pStyle w:val="P2"/>
        <w:rPr>
          <w:b/>
          <w:color w:val="2E74B5" w:themeColor="accent1" w:themeShade="BF"/>
        </w:rPr>
      </w:pPr>
    </w:p>
    <w:p w14:paraId="5C5A4AC0" w14:textId="0D32CD3C" w:rsidR="00025A31" w:rsidRDefault="00025A31" w:rsidP="00DD700F">
      <w:pPr>
        <w:pStyle w:val="P2"/>
        <w:rPr>
          <w:b/>
          <w:color w:val="2E74B5" w:themeColor="accent1" w:themeShade="BF"/>
        </w:rPr>
      </w:pPr>
    </w:p>
    <w:p w14:paraId="70F83AC1" w14:textId="61596B64" w:rsidR="00025A31" w:rsidRDefault="00025A31" w:rsidP="00DD700F">
      <w:pPr>
        <w:pStyle w:val="P2"/>
        <w:rPr>
          <w:b/>
          <w:color w:val="2E74B5" w:themeColor="accent1" w:themeShade="BF"/>
        </w:rPr>
      </w:pPr>
    </w:p>
    <w:p w14:paraId="3E79C4C1" w14:textId="2889879E" w:rsidR="00025A31" w:rsidRDefault="00025A31" w:rsidP="00DD700F">
      <w:pPr>
        <w:pStyle w:val="P2"/>
        <w:rPr>
          <w:b/>
          <w:color w:val="2E74B5" w:themeColor="accent1" w:themeShade="BF"/>
        </w:rPr>
      </w:pPr>
    </w:p>
    <w:p w14:paraId="3F24808E" w14:textId="7E10CF03" w:rsidR="00025A31" w:rsidRDefault="00025A31" w:rsidP="00DD700F">
      <w:pPr>
        <w:pStyle w:val="P2"/>
        <w:rPr>
          <w:b/>
          <w:color w:val="2E74B5" w:themeColor="accent1" w:themeShade="BF"/>
        </w:rPr>
      </w:pPr>
    </w:p>
    <w:p w14:paraId="65E29249" w14:textId="08BE6CEE" w:rsidR="00025A31" w:rsidRDefault="00025A31" w:rsidP="00DD700F">
      <w:pPr>
        <w:pStyle w:val="P2"/>
        <w:rPr>
          <w:b/>
          <w:color w:val="2E74B5" w:themeColor="accent1" w:themeShade="BF"/>
        </w:rPr>
      </w:pPr>
    </w:p>
    <w:p w14:paraId="0C659F69" w14:textId="05FF9C18" w:rsidR="00025A31" w:rsidRDefault="00025A31" w:rsidP="00DD700F">
      <w:pPr>
        <w:pStyle w:val="P2"/>
        <w:rPr>
          <w:b/>
          <w:color w:val="2E74B5" w:themeColor="accent1" w:themeShade="BF"/>
        </w:rPr>
      </w:pPr>
    </w:p>
    <w:p w14:paraId="3A13F593" w14:textId="083F2D7C" w:rsidR="00025A31" w:rsidRDefault="00025A31" w:rsidP="00DD700F">
      <w:pPr>
        <w:pStyle w:val="P2"/>
        <w:rPr>
          <w:b/>
          <w:color w:val="2E74B5" w:themeColor="accent1" w:themeShade="BF"/>
        </w:rPr>
      </w:pPr>
    </w:p>
    <w:p w14:paraId="7AC09B9A" w14:textId="1F093312" w:rsidR="00025A31" w:rsidRDefault="00025A31" w:rsidP="00DD700F">
      <w:pPr>
        <w:pStyle w:val="P2"/>
        <w:rPr>
          <w:b/>
          <w:color w:val="2E74B5" w:themeColor="accent1" w:themeShade="BF"/>
        </w:rPr>
      </w:pPr>
    </w:p>
    <w:p w14:paraId="3EF90AD6" w14:textId="3525AD75" w:rsidR="00025A31" w:rsidRDefault="00025A31" w:rsidP="00DD700F">
      <w:pPr>
        <w:pStyle w:val="P2"/>
        <w:rPr>
          <w:b/>
          <w:color w:val="2E74B5" w:themeColor="accent1" w:themeShade="BF"/>
        </w:rPr>
      </w:pPr>
    </w:p>
    <w:p w14:paraId="017C1FB3" w14:textId="347F9500" w:rsidR="00025A31" w:rsidRDefault="00025A31" w:rsidP="00DD700F">
      <w:pPr>
        <w:pStyle w:val="P2"/>
        <w:rPr>
          <w:b/>
          <w:color w:val="2E74B5" w:themeColor="accent1" w:themeShade="BF"/>
        </w:rPr>
      </w:pPr>
    </w:p>
    <w:p w14:paraId="1D83F692" w14:textId="1CF03E3E" w:rsidR="00025A31" w:rsidRDefault="00025A31" w:rsidP="00DD700F">
      <w:pPr>
        <w:pStyle w:val="P2"/>
        <w:rPr>
          <w:b/>
          <w:color w:val="2E74B5" w:themeColor="accent1" w:themeShade="BF"/>
        </w:rPr>
      </w:pPr>
    </w:p>
    <w:p w14:paraId="69E67B11" w14:textId="77777777" w:rsidR="00AE5C4F" w:rsidRDefault="00AE5C4F" w:rsidP="00AE5C4F">
      <w:pPr>
        <w:pStyle w:val="Titulo2"/>
        <w:numPr>
          <w:ilvl w:val="0"/>
          <w:numId w:val="0"/>
        </w:numPr>
        <w:ind w:left="1480"/>
        <w:rPr>
          <w:lang w:val="pt-BR"/>
        </w:rPr>
      </w:pPr>
      <w:bookmarkStart w:id="27" w:name="_Toc334605281"/>
      <w:bookmarkStart w:id="28" w:name="_Toc49378747"/>
    </w:p>
    <w:p w14:paraId="073F61C1" w14:textId="1FAA78BC" w:rsidR="001F54A3" w:rsidRPr="00C94498" w:rsidRDefault="001F54A3" w:rsidP="00BC009A">
      <w:pPr>
        <w:pStyle w:val="Titulo2"/>
        <w:numPr>
          <w:ilvl w:val="1"/>
          <w:numId w:val="30"/>
        </w:numPr>
        <w:rPr>
          <w:lang w:val="pt-BR"/>
        </w:rPr>
      </w:pPr>
      <w:r w:rsidRPr="00C94498">
        <w:rPr>
          <w:lang w:val="pt-BR"/>
        </w:rPr>
        <w:t>Diagrama de atividades</w:t>
      </w:r>
      <w:bookmarkEnd w:id="27"/>
      <w:bookmarkEnd w:id="28"/>
    </w:p>
    <w:p w14:paraId="2595D253" w14:textId="242E996D" w:rsidR="001F54A3" w:rsidRDefault="001F54A3" w:rsidP="001F54A3">
      <w:pPr>
        <w:pStyle w:val="P2"/>
        <w:rPr>
          <w:b/>
          <w:color w:val="2E74B5" w:themeColor="accent1" w:themeShade="BF"/>
        </w:rPr>
      </w:pPr>
      <w:r w:rsidRPr="00C94498">
        <w:rPr>
          <w:color w:val="2E74B5" w:themeColor="accent1" w:themeShade="BF"/>
        </w:rPr>
        <w:t>O diagrama de atividades representa o detalhamento de tarefas e o fluxo de uma atividade para outra de um sistema, geralmente utilizado para os métodos que contém regras de negócio. A seguir é apresentada a notação básica de um diagrama de atividades.</w:t>
      </w:r>
      <w:r w:rsidR="00994DD8" w:rsidRPr="00C94498">
        <w:rPr>
          <w:color w:val="2E74B5" w:themeColor="accent1" w:themeShade="BF"/>
        </w:rPr>
        <w:t xml:space="preserve"> </w:t>
      </w:r>
      <w:r w:rsidR="00994DD8" w:rsidRPr="00C94498">
        <w:rPr>
          <w:b/>
          <w:color w:val="2E74B5" w:themeColor="accent1" w:themeShade="BF"/>
        </w:rPr>
        <w:t xml:space="preserve">Esse diagrama somente deverá ser elaborado se houver necessidade e agregar </w:t>
      </w:r>
      <w:r w:rsidR="0049162D" w:rsidRPr="00C94498">
        <w:rPr>
          <w:b/>
          <w:color w:val="2E74B5" w:themeColor="accent1" w:themeShade="BF"/>
        </w:rPr>
        <w:t xml:space="preserve">valor </w:t>
      </w:r>
      <w:r w:rsidR="00994DD8" w:rsidRPr="00C94498">
        <w:rPr>
          <w:b/>
          <w:color w:val="2E74B5" w:themeColor="accent1" w:themeShade="BF"/>
        </w:rPr>
        <w:t>ao projeto.</w:t>
      </w:r>
    </w:p>
    <w:p w14:paraId="2AC0C32A" w14:textId="77777777" w:rsidR="00025A31" w:rsidRPr="00C94498" w:rsidRDefault="00025A31" w:rsidP="001F54A3">
      <w:pPr>
        <w:pStyle w:val="P2"/>
        <w:rPr>
          <w:color w:val="2E74B5" w:themeColor="accent1" w:themeShade="BF"/>
        </w:rPr>
      </w:pPr>
    </w:p>
    <w:p w14:paraId="7FB2903E" w14:textId="77777777" w:rsidR="001F54A3" w:rsidRPr="00C94498" w:rsidRDefault="001F54A3" w:rsidP="001F54A3">
      <w:pPr>
        <w:pStyle w:val="Figura0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object w:dxaOrig="4231" w:dyaOrig="4726" w14:anchorId="02FFB1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267.6pt" o:ole="" fillcolor="window">
            <v:imagedata r:id="rId16" o:title=""/>
          </v:shape>
          <o:OLEObject Type="Embed" ProgID="Word.Picture.8" ShapeID="_x0000_i1025" DrawAspect="Content" ObjectID="_1662567436" r:id="rId17"/>
        </w:object>
      </w:r>
    </w:p>
    <w:p w14:paraId="00548F6A" w14:textId="77777777" w:rsidR="001F54A3" w:rsidRPr="00C94498" w:rsidRDefault="001F54A3" w:rsidP="001F54A3">
      <w:pPr>
        <w:pStyle w:val="Figura0"/>
        <w:rPr>
          <w:color w:val="2E74B5" w:themeColor="accent1" w:themeShade="BF"/>
          <w:lang w:val="pt-BR"/>
        </w:rPr>
      </w:pPr>
      <w:r w:rsidRPr="00C94498">
        <w:rPr>
          <w:color w:val="2E74B5" w:themeColor="accent1" w:themeShade="BF"/>
          <w:lang w:val="pt-BR"/>
        </w:rPr>
        <w:t>Notação básica do diagrama de atividades.</w:t>
      </w:r>
    </w:p>
    <w:p w14:paraId="4C7B9582" w14:textId="77777777" w:rsidR="00C94498" w:rsidRDefault="00C94498">
      <w:pPr>
        <w:jc w:val="left"/>
        <w:rPr>
          <w:rFonts w:ascii="Arial" w:hAnsi="Arial"/>
          <w:b/>
          <w:sz w:val="24"/>
          <w:lang w:val="pt-BR"/>
        </w:rPr>
      </w:pPr>
      <w:bookmarkStart w:id="29" w:name="_Toc334605282"/>
      <w:r>
        <w:rPr>
          <w:lang w:val="pt-BR"/>
        </w:rPr>
        <w:br w:type="page"/>
      </w:r>
    </w:p>
    <w:p w14:paraId="470E96C5" w14:textId="5E6E673E" w:rsidR="001F54A3" w:rsidRPr="004475F1" w:rsidRDefault="001F54A3" w:rsidP="00BC009A">
      <w:pPr>
        <w:pStyle w:val="Titulo2"/>
        <w:numPr>
          <w:ilvl w:val="1"/>
          <w:numId w:val="30"/>
        </w:numPr>
        <w:rPr>
          <w:lang w:val="pt-BR"/>
        </w:rPr>
      </w:pPr>
      <w:bookmarkStart w:id="30" w:name="_Toc49378748"/>
      <w:r>
        <w:rPr>
          <w:lang w:val="pt-BR"/>
        </w:rPr>
        <w:lastRenderedPageBreak/>
        <w:t>D</w:t>
      </w:r>
      <w:r w:rsidRPr="004475F1">
        <w:rPr>
          <w:lang w:val="pt-BR"/>
        </w:rPr>
        <w:t>iagrama de estado</w:t>
      </w:r>
      <w:r>
        <w:rPr>
          <w:lang w:val="pt-BR"/>
        </w:rPr>
        <w:t>s</w:t>
      </w:r>
      <w:bookmarkEnd w:id="29"/>
      <w:bookmarkEnd w:id="30"/>
    </w:p>
    <w:p w14:paraId="15BAE56D" w14:textId="77777777" w:rsidR="001F54A3" w:rsidRPr="00C94498" w:rsidRDefault="001F54A3" w:rsidP="00994DD8">
      <w:pPr>
        <w:pStyle w:val="P2"/>
        <w:rPr>
          <w:b/>
          <w:color w:val="2E74B5" w:themeColor="accent1" w:themeShade="BF"/>
        </w:rPr>
      </w:pPr>
      <w:r w:rsidRPr="00C94498">
        <w:rPr>
          <w:color w:val="2E74B5" w:themeColor="accent1" w:themeShade="BF"/>
        </w:rPr>
        <w:t>O diagrama de estados especifica as sequências de estados pelas quais o objeto pode passar durante seu ciclo de vida em resposta a eventos. A seguir é apresentada a notação básica de um diagrama de estados.</w:t>
      </w:r>
      <w:r w:rsidR="00994DD8" w:rsidRPr="00C94498">
        <w:rPr>
          <w:color w:val="2E74B5" w:themeColor="accent1" w:themeShade="BF"/>
        </w:rPr>
        <w:t xml:space="preserve"> </w:t>
      </w:r>
      <w:r w:rsidR="00994DD8" w:rsidRPr="00C94498">
        <w:rPr>
          <w:b/>
          <w:color w:val="2E74B5" w:themeColor="accent1" w:themeShade="BF"/>
        </w:rPr>
        <w:t>Esse diagrama somente deverá ser elaborado se houver necessidade e agregar</w:t>
      </w:r>
      <w:r w:rsidR="0049162D" w:rsidRPr="00C94498">
        <w:rPr>
          <w:b/>
          <w:color w:val="2E74B5" w:themeColor="accent1" w:themeShade="BF"/>
        </w:rPr>
        <w:t xml:space="preserve"> valor</w:t>
      </w:r>
      <w:r w:rsidR="00994DD8" w:rsidRPr="00C94498">
        <w:rPr>
          <w:b/>
          <w:color w:val="2E74B5" w:themeColor="accent1" w:themeShade="BF"/>
        </w:rPr>
        <w:t xml:space="preserve"> ao projeto.</w:t>
      </w:r>
    </w:p>
    <w:p w14:paraId="3E005100" w14:textId="77777777" w:rsidR="001F54A3" w:rsidRPr="00C94498" w:rsidRDefault="00FD3F9A" w:rsidP="001F54A3">
      <w:pPr>
        <w:pStyle w:val="P3"/>
        <w:ind w:left="0"/>
        <w:jc w:val="center"/>
        <w:rPr>
          <w:color w:val="2E74B5" w:themeColor="accent1" w:themeShade="BF"/>
        </w:rPr>
      </w:pPr>
      <w:r w:rsidRPr="00C94498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3A8093" wp14:editId="2D63557B">
                <wp:simplePos x="0" y="0"/>
                <wp:positionH relativeFrom="column">
                  <wp:posOffset>619760</wp:posOffset>
                </wp:positionH>
                <wp:positionV relativeFrom="paragraph">
                  <wp:posOffset>130810</wp:posOffset>
                </wp:positionV>
                <wp:extent cx="4114800" cy="2057400"/>
                <wp:effectExtent l="0" t="0" r="0" b="0"/>
                <wp:wrapNone/>
                <wp:docPr id="8" name="Rectangl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D7B10C6" id="Rectangle 688" o:spid="_x0000_s1026" style="position:absolute;margin-left:48.8pt;margin-top:10.3pt;width:324pt;height:16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BAdwIAAP4EAAAOAAAAZHJzL2Uyb0RvYy54bWysVFGP2jAMfp+0/xDlHdqywkFFOSEK06Tb&#10;dtptPyAkKY2WJlkSKLdp/31OCgx2L9O0PqRx7Nj+7M+Z3x9biQ7cOqFVibNhihFXVDOhdiX+8nkz&#10;mGLkPFGMSK14iZ+5w/eL16/mnSn4SDdaMm4ROFGu6EyJG+9NkSSONrwlbqgNV6CstW2JB9HuEmZJ&#10;B95bmYzSdJJ02jJjNeXOwWnVK/Ei+q9rTv3HunbcI1liyM3H1cZ1G9ZkMSfFzhLTCHpKg/xDFi0R&#10;CoJeXFXEE7S34oWrVlCrna79kOo20XUtKI8YAE2W/oHmqSGGRyxQHGcuZXL/zy39cHi0SLASQ6MU&#10;aaFFn6BoRO0kR5PpNBSoM64AuyfzaANEZx40/eqQ0qsG7PjSWt01nDBIKwv2yc2FIDi4irbde83A&#10;P9l7HWt1rG0bHEIV0DG25PnSEn70iMJhnmX5NIXOUdCN0vFdDkKIQYrzdWOdf8t1i8KmxBbSj+7J&#10;4cH53vRsEqIpvRFSwjkppEJdiWfj0ThecFoKFpQRpd1tV9KiAwnMid8p7o1ZKzzwV4oWCngxIkUo&#10;x1qxGMUTIfs9JC1VcA7oILfTrufJj1k6W0/X03yQjybrQZ5W1WC5WeWDySa7G1dvqtWqyn6GPLO8&#10;aARjXIVUz5zN8r/jxGl6erZdWHsDyV0j38TvJfLkNo3YEEB1/kd0kQeh9T2Ftpo9Aw2s7ocQHg3Y&#10;NNp+x6iDASyx+7YnlmMk3ymg0izL8zCxUcjHdyMQ7LVme60hioKrEnuM+u3K91O+N1bsGoiUxR4r&#10;vQT61SISI1Czz+pEWhiyiOD0IIQpvpaj1e9na/ELAAD//wMAUEsDBBQABgAIAAAAIQCXosnB3gAA&#10;AAkBAAAPAAAAZHJzL2Rvd25yZXYueG1sTI9BT8MwDIXvSPyHyEjcWMroulHqTgWx66QNJMYta0NS&#10;rXGqJlvLv8ec4GRb7+n5e8V6cp246CG0nhDuZwkITbVvWjII72+buxWIEBU1qvOkEb51gHV5fVWo&#10;vPEj7fRlH43gEAq5QrAx9rmUobbaqTDzvSbWvvzgVORzMLIZ1MjhrpPzJMmkUy3xB6t6/WJ1fdqf&#10;HcJr/7mtFibI6iPaw8k/jxu7NYi3N1P1BCLqKf6Z4Ref0aFkpqM/UxNEh/C4zNiJME94sr5MF7wc&#10;ER7SNANZFvJ/g/IHAAD//wMAUEsBAi0AFAAGAAgAAAAhALaDOJL+AAAA4QEAABMAAAAAAAAAAAAA&#10;AAAAAAAAAFtDb250ZW50X1R5cGVzXS54bWxQSwECLQAUAAYACAAAACEAOP0h/9YAAACUAQAACwAA&#10;AAAAAAAAAAAAAAAvAQAAX3JlbHMvLnJlbHNQSwECLQAUAAYACAAAACEA5LuAQHcCAAD+BAAADgAA&#10;AAAAAAAAAAAAAAAuAgAAZHJzL2Uyb0RvYy54bWxQSwECLQAUAAYACAAAACEAl6LJwd4AAAAJAQAA&#10;DwAAAAAAAAAAAAAAAADRBAAAZHJzL2Rvd25yZXYueG1sUEsFBgAAAAAEAAQA8wAAANwFAAAAAA==&#10;" filled="f"/>
            </w:pict>
          </mc:Fallback>
        </mc:AlternateContent>
      </w:r>
      <w:r w:rsidRPr="00C94498">
        <w:rPr>
          <w:noProof/>
          <w:color w:val="2E74B5" w:themeColor="accent1" w:themeShade="BF"/>
        </w:rPr>
        <w:drawing>
          <wp:inline distT="0" distB="0" distL="0" distR="0" wp14:anchorId="56D32480" wp14:editId="7D2C3403">
            <wp:extent cx="4619625" cy="2105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5500" w14:textId="77777777" w:rsidR="001F54A3" w:rsidRPr="00C94498" w:rsidRDefault="001F54A3" w:rsidP="001F54A3">
      <w:pPr>
        <w:pStyle w:val="Figura0"/>
        <w:rPr>
          <w:color w:val="2E74B5" w:themeColor="accent1" w:themeShade="BF"/>
          <w:lang w:val="pt-BR"/>
        </w:rPr>
      </w:pPr>
      <w:r w:rsidRPr="00C94498">
        <w:rPr>
          <w:color w:val="2E74B5" w:themeColor="accent1" w:themeShade="BF"/>
          <w:lang w:val="pt-BR"/>
        </w:rPr>
        <w:t>Notação básica do diagrama de estados</w:t>
      </w:r>
    </w:p>
    <w:p w14:paraId="3D2150B6" w14:textId="77777777" w:rsidR="00081EC4" w:rsidRDefault="00081EC4">
      <w:pPr>
        <w:pStyle w:val="P3"/>
        <w:ind w:left="720"/>
      </w:pPr>
    </w:p>
    <w:p w14:paraId="422238CC" w14:textId="77777777" w:rsidR="00D4391E" w:rsidRDefault="00D4391E" w:rsidP="00137FA2">
      <w:pPr>
        <w:rPr>
          <w:rFonts w:ascii="Verdana" w:hAnsi="Verdana"/>
          <w:lang w:val="pt-BR"/>
        </w:rPr>
      </w:pPr>
    </w:p>
    <w:p w14:paraId="35E9CC6B" w14:textId="77777777" w:rsidR="00BC009A" w:rsidRDefault="00BC009A">
      <w:pPr>
        <w:jc w:val="left"/>
        <w:rPr>
          <w:rFonts w:ascii="Arial" w:hAnsi="Arial"/>
          <w:b/>
          <w:sz w:val="28"/>
          <w:lang w:val="pt-BR"/>
        </w:rPr>
      </w:pPr>
      <w:r>
        <w:rPr>
          <w:lang w:val="pt-BR"/>
        </w:rPr>
        <w:br w:type="page"/>
      </w:r>
    </w:p>
    <w:p w14:paraId="6553E455" w14:textId="77777777" w:rsidR="00081EC4" w:rsidRDefault="00CD71CF" w:rsidP="00137FA2">
      <w:pPr>
        <w:pStyle w:val="Titulo1"/>
        <w:numPr>
          <w:ilvl w:val="0"/>
          <w:numId w:val="0"/>
        </w:numPr>
        <w:rPr>
          <w:lang w:val="pt-BR"/>
        </w:rPr>
      </w:pPr>
      <w:bookmarkStart w:id="31" w:name="_Toc49378749"/>
      <w:r>
        <w:rPr>
          <w:lang w:val="pt-BR"/>
        </w:rPr>
        <w:lastRenderedPageBreak/>
        <w:t xml:space="preserve">6. </w:t>
      </w:r>
      <w:r w:rsidR="00081EC4">
        <w:rPr>
          <w:lang w:val="pt-BR"/>
        </w:rPr>
        <w:t>Testes</w:t>
      </w:r>
      <w:bookmarkEnd w:id="31"/>
    </w:p>
    <w:p w14:paraId="5E6B8B4F" w14:textId="77777777" w:rsidR="00081EC4" w:rsidRPr="00C94498" w:rsidRDefault="00081EC4" w:rsidP="005F72B0">
      <w:pPr>
        <w:pStyle w:val="Recuodecorpodetexto3"/>
        <w:rPr>
          <w:color w:val="2E74B5" w:themeColor="accent1" w:themeShade="BF"/>
          <w:lang w:val="pt-BR"/>
        </w:rPr>
      </w:pPr>
      <w:r w:rsidRPr="00C94498">
        <w:rPr>
          <w:color w:val="2E74B5" w:themeColor="accent1" w:themeShade="BF"/>
          <w:lang w:val="pt-BR"/>
        </w:rPr>
        <w:t xml:space="preserve">Este capítulo tem como objetivo identificar </w:t>
      </w:r>
      <w:r w:rsidR="00A86010" w:rsidRPr="00C94498">
        <w:rPr>
          <w:color w:val="2E74B5" w:themeColor="accent1" w:themeShade="BF"/>
          <w:lang w:val="pt-BR"/>
        </w:rPr>
        <w:t>erros</w:t>
      </w:r>
      <w:r w:rsidRPr="00C94498">
        <w:rPr>
          <w:color w:val="2E74B5" w:themeColor="accent1" w:themeShade="BF"/>
          <w:lang w:val="pt-BR"/>
        </w:rPr>
        <w:t xml:space="preserve"> no sistema, validar as funções do sistema, verificar se os requisitos foram implementados de forma adequada</w:t>
      </w:r>
      <w:r w:rsidR="00005B16" w:rsidRPr="00C94498">
        <w:rPr>
          <w:color w:val="2E74B5" w:themeColor="accent1" w:themeShade="BF"/>
          <w:lang w:val="pt-BR"/>
        </w:rPr>
        <w:t>.</w:t>
      </w:r>
      <w:r w:rsidR="00A86010" w:rsidRPr="00C94498">
        <w:rPr>
          <w:color w:val="2E74B5" w:themeColor="accent1" w:themeShade="BF"/>
          <w:lang w:val="pt-BR"/>
        </w:rPr>
        <w:t xml:space="preserve"> Sugere-se a criação de um plano de testes e um roteiro de testes baseando nos casos de uso. Também pode-se utilizar a técnica de TDD (</w:t>
      </w:r>
      <w:r w:rsidR="00A86010" w:rsidRPr="00C94498">
        <w:rPr>
          <w:i/>
          <w:color w:val="2E74B5" w:themeColor="accent1" w:themeShade="BF"/>
          <w:lang w:val="pt-BR"/>
        </w:rPr>
        <w:t>Test Driven Development</w:t>
      </w:r>
      <w:r w:rsidR="00A86010" w:rsidRPr="00C94498">
        <w:rPr>
          <w:color w:val="2E74B5" w:themeColor="accent1" w:themeShade="BF"/>
          <w:lang w:val="pt-BR"/>
        </w:rPr>
        <w:t>), neste caso os testes também devem ser registrados.</w:t>
      </w:r>
    </w:p>
    <w:p w14:paraId="5ECC4E42" w14:textId="77777777" w:rsidR="00081EC4" w:rsidRDefault="00A86010" w:rsidP="00A86010">
      <w:pPr>
        <w:pStyle w:val="Titulo2"/>
        <w:numPr>
          <w:ilvl w:val="0"/>
          <w:numId w:val="0"/>
        </w:numPr>
        <w:ind w:left="360"/>
        <w:rPr>
          <w:lang w:val="pt-BR"/>
        </w:rPr>
      </w:pPr>
      <w:bookmarkStart w:id="32" w:name="_Toc49378750"/>
      <w:r>
        <w:rPr>
          <w:lang w:val="pt-BR"/>
        </w:rPr>
        <w:t xml:space="preserve">6.1. </w:t>
      </w:r>
      <w:r w:rsidR="00081EC4">
        <w:rPr>
          <w:lang w:val="pt-BR"/>
        </w:rPr>
        <w:t>Plano de Testes</w:t>
      </w:r>
      <w:bookmarkEnd w:id="32"/>
    </w:p>
    <w:p w14:paraId="5EE31DC8" w14:textId="77777777" w:rsidR="0096572E" w:rsidRPr="00C94498" w:rsidRDefault="00081EC4" w:rsidP="0096572E">
      <w:pPr>
        <w:pStyle w:val="P2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 xml:space="preserve">Neste item deve ser criado o plano de testes do sistema, permitindo a validação do sistema por parte do desenvolvedor, através da verificação dos requisitos do sistema desenvolvido. </w:t>
      </w:r>
    </w:p>
    <w:p w14:paraId="49FA5966" w14:textId="77777777" w:rsidR="00446F42" w:rsidRDefault="00A86010" w:rsidP="00A86010">
      <w:pPr>
        <w:pStyle w:val="Titulo2"/>
        <w:numPr>
          <w:ilvl w:val="0"/>
          <w:numId w:val="0"/>
        </w:numPr>
        <w:ind w:left="360"/>
        <w:rPr>
          <w:lang w:val="pt-BR"/>
        </w:rPr>
      </w:pPr>
      <w:bookmarkStart w:id="33" w:name="_Toc49378751"/>
      <w:r>
        <w:rPr>
          <w:lang w:val="pt-BR"/>
        </w:rPr>
        <w:t xml:space="preserve">6.2. </w:t>
      </w:r>
      <w:r w:rsidR="0096572E">
        <w:rPr>
          <w:lang w:val="pt-BR"/>
        </w:rPr>
        <w:t xml:space="preserve">Roteiro </w:t>
      </w:r>
      <w:r w:rsidR="00446F42">
        <w:rPr>
          <w:lang w:val="pt-BR"/>
        </w:rPr>
        <w:t>de Testes</w:t>
      </w:r>
      <w:bookmarkEnd w:id="33"/>
    </w:p>
    <w:p w14:paraId="24446C6F" w14:textId="77777777" w:rsidR="00446F42" w:rsidRPr="00C94498" w:rsidRDefault="00446F42" w:rsidP="00446F42">
      <w:pPr>
        <w:pStyle w:val="P1"/>
        <w:rPr>
          <w:color w:val="2E74B5" w:themeColor="accent1" w:themeShade="BF"/>
        </w:rPr>
      </w:pPr>
      <w:r w:rsidRPr="00C94498">
        <w:rPr>
          <w:color w:val="2E74B5" w:themeColor="accent1" w:themeShade="BF"/>
        </w:rPr>
        <w:t>Neste item devem ser registrados os testes realizados no sistema tendo como base o Plano de Testes do Sistema.</w:t>
      </w:r>
      <w:r w:rsidR="00A86010" w:rsidRPr="00C94498">
        <w:rPr>
          <w:color w:val="2E74B5" w:themeColor="accent1" w:themeShade="BF"/>
        </w:rPr>
        <w:t xml:space="preserve"> O roteiro de testes deve ser elaborado com base nos casos de uso.</w:t>
      </w:r>
      <w:r w:rsidRPr="00C94498">
        <w:rPr>
          <w:color w:val="2E74B5" w:themeColor="accent1" w:themeShade="BF"/>
        </w:rPr>
        <w:t xml:space="preserve"> </w:t>
      </w:r>
    </w:p>
    <w:p w14:paraId="700091A6" w14:textId="77777777" w:rsidR="00446F42" w:rsidRPr="00F62D53" w:rsidRDefault="00446F42">
      <w:pPr>
        <w:pStyle w:val="P2"/>
        <w:numPr>
          <w:ins w:id="34" w:author="Ana Paula G. Serra" w:date="2009-02-25T15:15:00Z"/>
        </w:numPr>
      </w:pPr>
    </w:p>
    <w:p w14:paraId="60E07767" w14:textId="77777777" w:rsidR="00081EC4" w:rsidRPr="00912909" w:rsidRDefault="00BC009A" w:rsidP="00BC009A">
      <w:pPr>
        <w:pStyle w:val="Titulo1"/>
        <w:numPr>
          <w:ilvl w:val="0"/>
          <w:numId w:val="0"/>
        </w:numPr>
        <w:rPr>
          <w:lang w:val="pt-BR"/>
        </w:rPr>
      </w:pPr>
      <w:r w:rsidRPr="00912909">
        <w:rPr>
          <w:lang w:val="pt-BR"/>
        </w:rPr>
        <w:t xml:space="preserve"> </w:t>
      </w:r>
    </w:p>
    <w:sectPr w:rsidR="00081EC4" w:rsidRPr="00912909" w:rsidSect="00C528BE">
      <w:headerReference w:type="default" r:id="rId19"/>
      <w:footerReference w:type="default" r:id="rId20"/>
      <w:pgSz w:w="12242" w:h="15842" w:code="1"/>
      <w:pgMar w:top="1417" w:right="1701" w:bottom="1417" w:left="1701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3F899" w14:textId="77777777" w:rsidR="00B774AD" w:rsidRDefault="00B774AD">
      <w:r>
        <w:separator/>
      </w:r>
    </w:p>
  </w:endnote>
  <w:endnote w:type="continuationSeparator" w:id="0">
    <w:p w14:paraId="7004DF94" w14:textId="77777777" w:rsidR="00B774AD" w:rsidRDefault="00B77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577DA" w14:textId="77777777" w:rsidR="00912909" w:rsidRDefault="00912909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4CDBDF5" wp14:editId="33FD1F18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5027D4D0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3.6pt" to="443.2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1CR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ewpXy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Kn6b1HbAAAABwEAAA8AAABkcnMvZG93bnJldi54bWxMjsFOwzAQRO9I/IO1SFyq1iGI&#10;EkKcCgG5cWkBcd3GSxIRr9PYbQNfzyIOcBrtzGj2FavJ9epAY+g8G7hYJKCIa287bgy8PFfzDFSI&#10;yBZ7z2TgkwKsytOTAnPrj7ymwyY2SkY45GigjXHItQ51Sw7Dwg/Ekr370WGUc2y0HfEo467XaZIs&#10;tcOO5UOLA923VH9s9s5AqF5pV33N6lnydtl4SncPT49ozPnZdHcLKtIU/8rwgy/oUArT1u/ZBtUb&#10;mN9IUeQ6BSVxli2vQG1/DV0W+j9/+Q0AAP//AwBQSwECLQAUAAYACAAAACEAtoM4kv4AAADhAQAA&#10;EwAAAAAAAAAAAAAAAAAAAAAAW0NvbnRlbnRfVHlwZXNdLnhtbFBLAQItABQABgAIAAAAIQA4/SH/&#10;1gAAAJQBAAALAAAAAAAAAAAAAAAAAC8BAABfcmVscy8ucmVsc1BLAQItABQABgAIAAAAIQDlm1CR&#10;EwIAACgEAAAOAAAAAAAAAAAAAAAAAC4CAABkcnMvZTJvRG9jLnhtbFBLAQItABQABgAIAAAAIQCp&#10;+m9R2wAAAAcBAAAPAAAAAAAAAAAAAAAAAG0EAABkcnMvZG93bnJldi54bWxQSwUGAAAAAAQABADz&#10;AAAAdQUAAAAA&#10;" o:allowincell="f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>
      <w:rPr>
        <w:lang w:val="pt-BR"/>
      </w:rPr>
      <w:tab/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2663E1FB" w14:textId="77777777" w:rsidR="00912909" w:rsidRDefault="00912909" w:rsidP="007D618F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49AEC" w14:textId="77777777" w:rsidR="00B774AD" w:rsidRDefault="00B774AD">
      <w:r>
        <w:separator/>
      </w:r>
    </w:p>
  </w:footnote>
  <w:footnote w:type="continuationSeparator" w:id="0">
    <w:p w14:paraId="0620DC32" w14:textId="77777777" w:rsidR="00B774AD" w:rsidRDefault="00B77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59263" w14:textId="77777777" w:rsidR="00912909" w:rsidRDefault="00912909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D9BEFA2" wp14:editId="3244CF34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48C357A9" id="Line 2" o:spid="_x0000_s1026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from=".4pt,56.2pt" to="441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7p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Fkmj7lBYhGB19CyiHRWOc/cd2hYFRYAucITE5b5wMRUg4h4R6lN0LK&#10;KLZUqK/wfJJPYoLTUrDgDGHOHvYradGJhHGJX6wKPI9hVh8Vi2AtJ2x9sz0R8mrD5VIFPCgF6Nys&#10;6zz8mKfz9Ww9K0ZFPl2PirSuRx83q2I03WQfJvVTvVrV2c9ALSvKVjDGVWA3zGZW/J32t1dynar7&#10;dN7bkLxFj/0CssM/ko5aBvmug7DX7LKzg8YwjjH49nTCvD/uwX584MtfAAAA//8DAFBLAwQUAAYA&#10;CAAAACEAU4YZ6dsAAAAIAQAADwAAAGRycy9kb3ducmV2LnhtbEyPQUvDQBCF74L/YRnBS2k3TUVC&#10;mk0RNTcvtorXaXZMgtnZNLtto7/eEQQ9vveG974pNpPr1YnG0Hk2sFwkoIhrbztuDLzsqnkGKkRk&#10;i71nMvBJATbl5UWBufVnfqbTNjZKSjjkaKCNcci1DnVLDsPCD8SSvfvRYRQ5NtqOeJZy1+s0SW61&#10;w45locWB7luqP7ZHZyBUr3Sovmb1LHlbNZ7Sw8PTIxpzfTXdrUFFmuLfMfzgCzqUwrT3R7ZB9QaE&#10;O4q7TG9ASZxlqxTU/tfRZaH/P1B+AwAA//8DAFBLAQItABQABgAIAAAAIQC2gziS/gAAAOEBAAAT&#10;AAAAAAAAAAAAAAAAAAAAAABbQ29udGVudF9UeXBlc10ueG1sUEsBAi0AFAAGAAgAAAAhADj9If/W&#10;AAAAlAEAAAsAAAAAAAAAAAAAAAAALwEAAF9yZWxzLy5yZWxzUEsBAi0AFAAGAAgAAAAhAFn0DukS&#10;AgAAKAQAAA4AAAAAAAAAAAAAAAAALgIAAGRycy9lMm9Eb2MueG1sUEsBAi0AFAAGAAgAAAAhAFOG&#10;GenbAAAACAEAAA8AAAAAAAAAAAAAAAAAbAQAAGRycy9kb3ducmV2LnhtbFBLBQYAAAAABAAEAPMA&#10;AAB0BQAAAAA=&#10;" o:allowincell="f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F620A8"/>
    <w:multiLevelType w:val="singleLevel"/>
    <w:tmpl w:val="BDF620A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FDE76F7"/>
    <w:multiLevelType w:val="singleLevel"/>
    <w:tmpl w:val="BFDE76F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43F691E"/>
    <w:multiLevelType w:val="singleLevel"/>
    <w:tmpl w:val="C43F691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B7FE2E4"/>
    <w:multiLevelType w:val="singleLevel"/>
    <w:tmpl w:val="DB7FE2E4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EFFFC39C"/>
    <w:multiLevelType w:val="singleLevel"/>
    <w:tmpl w:val="EFFFC39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F3CF2C82"/>
    <w:multiLevelType w:val="singleLevel"/>
    <w:tmpl w:val="F3CF2C82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FBDE05F3"/>
    <w:multiLevelType w:val="singleLevel"/>
    <w:tmpl w:val="FBDE05F3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FFE6824D"/>
    <w:multiLevelType w:val="singleLevel"/>
    <w:tmpl w:val="FFE6824D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FFFA32C1"/>
    <w:multiLevelType w:val="singleLevel"/>
    <w:tmpl w:val="FFFA32C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0" w15:restartNumberingAfterBreak="0">
    <w:nsid w:val="02080E91"/>
    <w:multiLevelType w:val="multilevel"/>
    <w:tmpl w:val="EF3212DC"/>
    <w:lvl w:ilvl="0">
      <w:start w:val="4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944" w:hanging="2160"/>
      </w:pPr>
      <w:rPr>
        <w:rFonts w:hint="default"/>
      </w:rPr>
    </w:lvl>
  </w:abstractNum>
  <w:abstractNum w:abstractNumId="11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097883"/>
    <w:multiLevelType w:val="hybridMultilevel"/>
    <w:tmpl w:val="F5F44438"/>
    <w:lvl w:ilvl="0" w:tplc="6B60BB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1ED61D88"/>
    <w:multiLevelType w:val="hybridMultilevel"/>
    <w:tmpl w:val="AE162B9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6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7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388F7BF0"/>
    <w:multiLevelType w:val="hybridMultilevel"/>
    <w:tmpl w:val="397A632E"/>
    <w:lvl w:ilvl="0" w:tplc="7886130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E251755"/>
    <w:multiLevelType w:val="multilevel"/>
    <w:tmpl w:val="FCB8B91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7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0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1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3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AD06C8"/>
    <w:multiLevelType w:val="multilevel"/>
    <w:tmpl w:val="CE7058B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0" w:hanging="2160"/>
      </w:pPr>
      <w:rPr>
        <w:rFonts w:hint="default"/>
      </w:rPr>
    </w:lvl>
  </w:abstractNum>
  <w:abstractNum w:abstractNumId="36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7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>
    <w:abstractNumId w:val="30"/>
  </w:num>
  <w:num w:numId="2">
    <w:abstractNumId w:val="17"/>
  </w:num>
  <w:num w:numId="3">
    <w:abstractNumId w:val="29"/>
  </w:num>
  <w:num w:numId="4">
    <w:abstractNumId w:val="18"/>
  </w:num>
  <w:num w:numId="5">
    <w:abstractNumId w:val="23"/>
  </w:num>
  <w:num w:numId="6">
    <w:abstractNumId w:val="16"/>
  </w:num>
  <w:num w:numId="7">
    <w:abstractNumId w:val="25"/>
    <w:lvlOverride w:ilvl="0">
      <w:startOverride w:val="1"/>
    </w:lvlOverride>
  </w:num>
  <w:num w:numId="8">
    <w:abstractNumId w:val="24"/>
  </w:num>
  <w:num w:numId="9">
    <w:abstractNumId w:val="32"/>
  </w:num>
  <w:num w:numId="10">
    <w:abstractNumId w:val="9"/>
  </w:num>
  <w:num w:numId="11">
    <w:abstractNumId w:val="33"/>
  </w:num>
  <w:num w:numId="12">
    <w:abstractNumId w:val="12"/>
  </w:num>
  <w:num w:numId="13">
    <w:abstractNumId w:val="19"/>
  </w:num>
  <w:num w:numId="14">
    <w:abstractNumId w:val="38"/>
  </w:num>
  <w:num w:numId="15">
    <w:abstractNumId w:val="21"/>
  </w:num>
  <w:num w:numId="16">
    <w:abstractNumId w:val="39"/>
  </w:num>
  <w:num w:numId="17">
    <w:abstractNumId w:val="15"/>
  </w:num>
  <w:num w:numId="18">
    <w:abstractNumId w:val="34"/>
  </w:num>
  <w:num w:numId="19">
    <w:abstractNumId w:val="27"/>
  </w:num>
  <w:num w:numId="20">
    <w:abstractNumId w:val="11"/>
  </w:num>
  <w:num w:numId="21">
    <w:abstractNumId w:val="28"/>
  </w:num>
  <w:num w:numId="22">
    <w:abstractNumId w:val="22"/>
  </w:num>
  <w:num w:numId="23">
    <w:abstractNumId w:val="36"/>
  </w:num>
  <w:num w:numId="24">
    <w:abstractNumId w:val="31"/>
  </w:num>
  <w:num w:numId="25">
    <w:abstractNumId w:val="37"/>
  </w:num>
  <w:num w:numId="26">
    <w:abstractNumId w:val="14"/>
  </w:num>
  <w:num w:numId="27">
    <w:abstractNumId w:val="26"/>
  </w:num>
  <w:num w:numId="28">
    <w:abstractNumId w:val="39"/>
  </w:num>
  <w:num w:numId="29">
    <w:abstractNumId w:val="10"/>
  </w:num>
  <w:num w:numId="30">
    <w:abstractNumId w:val="35"/>
  </w:num>
  <w:num w:numId="31">
    <w:abstractNumId w:val="39"/>
  </w:num>
  <w:num w:numId="32">
    <w:abstractNumId w:val="20"/>
  </w:num>
  <w:num w:numId="33">
    <w:abstractNumId w:val="13"/>
  </w:num>
  <w:num w:numId="34">
    <w:abstractNumId w:val="39"/>
  </w:num>
  <w:num w:numId="35">
    <w:abstractNumId w:val="2"/>
  </w:num>
  <w:num w:numId="36">
    <w:abstractNumId w:val="1"/>
  </w:num>
  <w:num w:numId="37">
    <w:abstractNumId w:val="6"/>
  </w:num>
  <w:num w:numId="38">
    <w:abstractNumId w:val="4"/>
  </w:num>
  <w:num w:numId="39">
    <w:abstractNumId w:val="3"/>
  </w:num>
  <w:num w:numId="40">
    <w:abstractNumId w:val="5"/>
  </w:num>
  <w:num w:numId="41">
    <w:abstractNumId w:val="7"/>
  </w:num>
  <w:num w:numId="42">
    <w:abstractNumId w:val="0"/>
  </w:num>
  <w:num w:numId="43">
    <w:abstractNumId w:val="8"/>
  </w:num>
  <w:numIdMacAtCleanup w:val="2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a Paula G. Serra">
    <w15:presenceInfo w15:providerId="Windows Live" w15:userId="114ba566a93780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5B16"/>
    <w:rsid w:val="00025A31"/>
    <w:rsid w:val="00046C3C"/>
    <w:rsid w:val="00063EE0"/>
    <w:rsid w:val="00081EC4"/>
    <w:rsid w:val="0009535F"/>
    <w:rsid w:val="000C4392"/>
    <w:rsid w:val="000D39A5"/>
    <w:rsid w:val="000E44E2"/>
    <w:rsid w:val="00103FDE"/>
    <w:rsid w:val="00135BDD"/>
    <w:rsid w:val="00137FA2"/>
    <w:rsid w:val="001439CA"/>
    <w:rsid w:val="00162CCF"/>
    <w:rsid w:val="0017616F"/>
    <w:rsid w:val="001961DC"/>
    <w:rsid w:val="001B615C"/>
    <w:rsid w:val="001C2EBB"/>
    <w:rsid w:val="001C50C0"/>
    <w:rsid w:val="001E6347"/>
    <w:rsid w:val="001F54A3"/>
    <w:rsid w:val="00211380"/>
    <w:rsid w:val="002354CC"/>
    <w:rsid w:val="0024157E"/>
    <w:rsid w:val="00245EAD"/>
    <w:rsid w:val="00284EC6"/>
    <w:rsid w:val="00285E83"/>
    <w:rsid w:val="00292CF1"/>
    <w:rsid w:val="002C55C3"/>
    <w:rsid w:val="002D4862"/>
    <w:rsid w:val="002D7BA6"/>
    <w:rsid w:val="002E3BF6"/>
    <w:rsid w:val="0032059C"/>
    <w:rsid w:val="003411F6"/>
    <w:rsid w:val="00345917"/>
    <w:rsid w:val="00371660"/>
    <w:rsid w:val="0038451C"/>
    <w:rsid w:val="00385BB1"/>
    <w:rsid w:val="0039008E"/>
    <w:rsid w:val="003A5265"/>
    <w:rsid w:val="003C1ABC"/>
    <w:rsid w:val="003D4AFA"/>
    <w:rsid w:val="00403094"/>
    <w:rsid w:val="004423A1"/>
    <w:rsid w:val="00446F42"/>
    <w:rsid w:val="00484CF7"/>
    <w:rsid w:val="0049162D"/>
    <w:rsid w:val="004A6996"/>
    <w:rsid w:val="004D0C75"/>
    <w:rsid w:val="004F07E5"/>
    <w:rsid w:val="004F6F68"/>
    <w:rsid w:val="00502374"/>
    <w:rsid w:val="005023B4"/>
    <w:rsid w:val="0051148A"/>
    <w:rsid w:val="00512260"/>
    <w:rsid w:val="0053486F"/>
    <w:rsid w:val="0057220F"/>
    <w:rsid w:val="00572D26"/>
    <w:rsid w:val="00576CCD"/>
    <w:rsid w:val="00583C43"/>
    <w:rsid w:val="005939CD"/>
    <w:rsid w:val="005C7F43"/>
    <w:rsid w:val="005E2FFF"/>
    <w:rsid w:val="005F72B0"/>
    <w:rsid w:val="006246C0"/>
    <w:rsid w:val="00663C7C"/>
    <w:rsid w:val="00670409"/>
    <w:rsid w:val="00672C5F"/>
    <w:rsid w:val="006B7C72"/>
    <w:rsid w:val="0071522A"/>
    <w:rsid w:val="00735C1A"/>
    <w:rsid w:val="00750815"/>
    <w:rsid w:val="00755E78"/>
    <w:rsid w:val="00771FA3"/>
    <w:rsid w:val="00795E6A"/>
    <w:rsid w:val="007D618F"/>
    <w:rsid w:val="007E483A"/>
    <w:rsid w:val="007F4AD8"/>
    <w:rsid w:val="00820ACB"/>
    <w:rsid w:val="00821138"/>
    <w:rsid w:val="00832E1B"/>
    <w:rsid w:val="00866710"/>
    <w:rsid w:val="008825C1"/>
    <w:rsid w:val="008A22CC"/>
    <w:rsid w:val="008A3BF1"/>
    <w:rsid w:val="008D3415"/>
    <w:rsid w:val="00903812"/>
    <w:rsid w:val="00907EBE"/>
    <w:rsid w:val="00912909"/>
    <w:rsid w:val="009436B7"/>
    <w:rsid w:val="0096572E"/>
    <w:rsid w:val="00984C34"/>
    <w:rsid w:val="009906D5"/>
    <w:rsid w:val="00994DD8"/>
    <w:rsid w:val="009E3BB1"/>
    <w:rsid w:val="009E70C4"/>
    <w:rsid w:val="00A06E79"/>
    <w:rsid w:val="00A10216"/>
    <w:rsid w:val="00A139F6"/>
    <w:rsid w:val="00A76373"/>
    <w:rsid w:val="00A86010"/>
    <w:rsid w:val="00AB17D5"/>
    <w:rsid w:val="00AE400B"/>
    <w:rsid w:val="00AE5C4F"/>
    <w:rsid w:val="00AF0ED6"/>
    <w:rsid w:val="00B357BE"/>
    <w:rsid w:val="00B42E0B"/>
    <w:rsid w:val="00B61C4D"/>
    <w:rsid w:val="00B774AD"/>
    <w:rsid w:val="00B9176D"/>
    <w:rsid w:val="00B91A85"/>
    <w:rsid w:val="00BA1938"/>
    <w:rsid w:val="00BB1BBE"/>
    <w:rsid w:val="00BC009A"/>
    <w:rsid w:val="00BC7A21"/>
    <w:rsid w:val="00BE4E48"/>
    <w:rsid w:val="00BE6BF7"/>
    <w:rsid w:val="00BF304C"/>
    <w:rsid w:val="00C01621"/>
    <w:rsid w:val="00C14CCF"/>
    <w:rsid w:val="00C528BE"/>
    <w:rsid w:val="00C701C6"/>
    <w:rsid w:val="00C94498"/>
    <w:rsid w:val="00CD71CF"/>
    <w:rsid w:val="00D328EB"/>
    <w:rsid w:val="00D33966"/>
    <w:rsid w:val="00D34B71"/>
    <w:rsid w:val="00D4391E"/>
    <w:rsid w:val="00D440CB"/>
    <w:rsid w:val="00DD08E1"/>
    <w:rsid w:val="00DD700F"/>
    <w:rsid w:val="00DE46D7"/>
    <w:rsid w:val="00E231B0"/>
    <w:rsid w:val="00E32746"/>
    <w:rsid w:val="00EB53C4"/>
    <w:rsid w:val="00ED311E"/>
    <w:rsid w:val="00F14BA8"/>
    <w:rsid w:val="00F35388"/>
    <w:rsid w:val="00F62D53"/>
    <w:rsid w:val="00F6653A"/>
    <w:rsid w:val="00F70A6F"/>
    <w:rsid w:val="00F9431A"/>
    <w:rsid w:val="00F9566D"/>
    <w:rsid w:val="00FD3F9A"/>
    <w:rsid w:val="00FD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07D53734"/>
  <w15:docId w15:val="{A46B9A7A-74E4-4447-87AE-CC01D258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qFormat/>
    <w:pPr>
      <w:numPr>
        <w:ilvl w:val="1"/>
        <w:numId w:val="16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16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Ttulo1"/>
    <w:pPr>
      <w:numPr>
        <w:numId w:val="4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16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character" w:customStyle="1" w:styleId="Ttulo2Char">
    <w:name w:val="Título 2 Char"/>
    <w:basedOn w:val="Fontepargpadro"/>
    <w:link w:val="Ttulo2"/>
    <w:rsid w:val="00672C5F"/>
    <w:rPr>
      <w:rFonts w:ascii="Arial" w:hAnsi="Arial"/>
      <w:b/>
      <w:sz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wmf"/><Relationship Id="rId18" Type="http://schemas.openxmlformats.org/officeDocument/2006/relationships/image" Target="media/image8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4EE21BCE4E24EA6BE525EF68E895E" ma:contentTypeVersion="1" ma:contentTypeDescription="Create a new document." ma:contentTypeScope="" ma:versionID="494e1c06412ecd23518ce449f65e6d72">
  <xsd:schema xmlns:xsd="http://www.w3.org/2001/XMLSchema" xmlns:xs="http://www.w3.org/2001/XMLSchema" xmlns:p="http://schemas.microsoft.com/office/2006/metadata/properties" xmlns:ns2="a15f9afc-e1ef-44a7-8382-6f07e247063a" targetNamespace="http://schemas.microsoft.com/office/2006/metadata/properties" ma:root="true" ma:fieldsID="21823655449999e73eb95991eba9052e" ns2:_="">
    <xsd:import namespace="a15f9afc-e1ef-44a7-8382-6f07e247063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f9afc-e1ef-44a7-8382-6f07e24706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5f9afc-e1ef-44a7-8382-6f07e247063a" xsi:nil="true"/>
  </documentManagement>
</p:properties>
</file>

<file path=customXml/itemProps1.xml><?xml version="1.0" encoding="utf-8"?>
<ds:datastoreItem xmlns:ds="http://schemas.openxmlformats.org/officeDocument/2006/customXml" ds:itemID="{0FEB5712-A20A-4FFB-B3AC-2E9170399F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f9afc-e1ef-44a7-8382-6f07e24706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E68CB9-F55C-4EE2-9FCF-D6157114D3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F3BB83-EC36-4862-B285-C227AF74D5E2}">
  <ds:schemaRefs>
    <ds:schemaRef ds:uri="http://schemas.microsoft.com/office/2006/metadata/properties"/>
    <ds:schemaRef ds:uri="http://schemas.microsoft.com/office/infopath/2007/PartnerControls"/>
    <ds:schemaRef ds:uri="a15f9afc-e1ef-44a7-8382-6f07e24706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21</Pages>
  <Words>2544</Words>
  <Characters>13739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16251</CharactersWithSpaces>
  <SharedDoc>false</SharedDoc>
  <HLinks>
    <vt:vector size="6" baseType="variant">
      <vt:variant>
        <vt:i4>6225980</vt:i4>
      </vt:variant>
      <vt:variant>
        <vt:i4>129</vt:i4>
      </vt:variant>
      <vt:variant>
        <vt:i4>0</vt:i4>
      </vt:variant>
      <vt:variant>
        <vt:i4>5</vt:i4>
      </vt:variant>
      <vt:variant>
        <vt:lpwstr>mailto:apaulacg@uol.com.br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VICTOR MACHADO LOBO DA SILVA</cp:lastModifiedBy>
  <cp:revision>16</cp:revision>
  <cp:lastPrinted>2004-12-09T19:45:00Z</cp:lastPrinted>
  <dcterms:created xsi:type="dcterms:W3CDTF">2020-08-27T02:48:00Z</dcterms:created>
  <dcterms:modified xsi:type="dcterms:W3CDTF">2020-09-25T22:31:00Z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0x010100A804EE21BCE4E24EA6BE525EF68E895E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